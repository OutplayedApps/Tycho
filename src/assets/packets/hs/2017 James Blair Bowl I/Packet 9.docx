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A5E23" w14:textId="77777777" w:rsidR="001D03C6" w:rsidRDefault="001D03C6" w:rsidP="001D03C6">
      <w:pPr>
        <w:spacing w:after="0"/>
        <w:rPr>
          <w:rFonts w:ascii="Times New Roman" w:hAnsi="Times New Roman" w:cs="Times New Roman"/>
          <w:sz w:val="32"/>
        </w:rPr>
      </w:pPr>
      <w:r>
        <w:rPr>
          <w:rFonts w:ascii="Times New Roman" w:hAnsi="Times New Roman" w:cs="Times New Roman"/>
          <w:b/>
          <w:sz w:val="32"/>
        </w:rPr>
        <w:t>James Blair Bowl Packet 9</w:t>
      </w:r>
    </w:p>
    <w:p w14:paraId="737A03B9" w14:textId="7F620C2C" w:rsidR="000F1514" w:rsidRDefault="001D03C6" w:rsidP="000F1514">
      <w:pPr>
        <w:spacing w:after="0"/>
        <w:rPr>
          <w:rFonts w:ascii="Times New Roman" w:hAnsi="Times New Roman" w:cs="Times New Roman"/>
          <w:i/>
          <w:sz w:val="24"/>
        </w:rPr>
      </w:pPr>
      <w:r>
        <w:rPr>
          <w:rFonts w:ascii="Times New Roman" w:hAnsi="Times New Roman" w:cs="Times New Roman"/>
          <w:sz w:val="24"/>
        </w:rPr>
        <w:t xml:space="preserve">Buzzer Question: </w:t>
      </w:r>
      <w:r>
        <w:rPr>
          <w:rFonts w:ascii="Times New Roman" w:hAnsi="Times New Roman" w:cs="Times New Roman"/>
          <w:i/>
          <w:sz w:val="24"/>
        </w:rPr>
        <w:t>“What is your favorite holiday?”</w:t>
      </w:r>
    </w:p>
    <w:p w14:paraId="6F79F8E8" w14:textId="6898046D" w:rsidR="000F1514" w:rsidRDefault="000F1514" w:rsidP="000F1514">
      <w:pPr>
        <w:spacing w:after="0"/>
        <w:rPr>
          <w:rFonts w:ascii="Times New Roman" w:hAnsi="Times New Roman" w:cs="Times New Roman"/>
          <w:i/>
          <w:sz w:val="24"/>
        </w:rPr>
      </w:pPr>
    </w:p>
    <w:p w14:paraId="16EA849A" w14:textId="7DE5E5E7" w:rsidR="00763820" w:rsidRPr="00763820" w:rsidRDefault="00763820" w:rsidP="0035190A">
      <w:pPr>
        <w:pStyle w:val="ListParagraph"/>
        <w:widowControl w:val="0"/>
        <w:numPr>
          <w:ilvl w:val="0"/>
          <w:numId w:val="1"/>
        </w:numPr>
        <w:autoSpaceDE w:val="0"/>
        <w:autoSpaceDN w:val="0"/>
        <w:adjustRightInd w:val="0"/>
        <w:spacing w:after="0" w:line="240" w:lineRule="auto"/>
        <w:rPr>
          <w:rFonts w:ascii="Times New Roman" w:hAnsi="Times New Roman" w:cs="Times New Roman"/>
          <w:color w:val="262626"/>
          <w:sz w:val="24"/>
          <w:szCs w:val="28"/>
        </w:rPr>
      </w:pPr>
      <w:r w:rsidRPr="00763820">
        <w:rPr>
          <w:rFonts w:ascii="Times New Roman" w:hAnsi="Times New Roman" w:cs="Times New Roman"/>
          <w:color w:val="262626"/>
          <w:sz w:val="24"/>
          <w:szCs w:val="28"/>
        </w:rPr>
        <w:t xml:space="preserve">This thinker published a sarcastic work showing 38 ways of winning an argument in </w:t>
      </w:r>
      <w:r w:rsidRPr="00763820">
        <w:rPr>
          <w:rFonts w:ascii="Times New Roman" w:hAnsi="Times New Roman" w:cs="Times New Roman"/>
          <w:i/>
          <w:color w:val="262626"/>
          <w:sz w:val="24"/>
          <w:szCs w:val="28"/>
        </w:rPr>
        <w:t>The Art of Being Right.</w:t>
      </w:r>
      <w:r w:rsidRPr="00763820">
        <w:rPr>
          <w:rFonts w:ascii="Times New Roman" w:hAnsi="Times New Roman" w:cs="Times New Roman"/>
          <w:color w:val="262626"/>
          <w:sz w:val="24"/>
          <w:szCs w:val="28"/>
        </w:rPr>
        <w:t xml:space="preserve"> </w:t>
      </w:r>
      <w:r>
        <w:rPr>
          <w:rFonts w:ascii="Times New Roman" w:hAnsi="Times New Roman" w:cs="Times New Roman"/>
          <w:color w:val="262626"/>
          <w:sz w:val="24"/>
          <w:szCs w:val="28"/>
        </w:rPr>
        <w:t>He was infuria</w:t>
      </w:r>
      <w:del w:id="0" w:author="James Cole" w:date="2017-02-13T19:56:00Z">
        <w:r w:rsidDel="00AE0383">
          <w:rPr>
            <w:rFonts w:ascii="Times New Roman" w:hAnsi="Times New Roman" w:cs="Times New Roman"/>
            <w:color w:val="262626"/>
            <w:sz w:val="24"/>
            <w:szCs w:val="28"/>
          </w:rPr>
          <w:delText>r</w:delText>
        </w:r>
      </w:del>
      <w:r>
        <w:rPr>
          <w:rFonts w:ascii="Times New Roman" w:hAnsi="Times New Roman" w:cs="Times New Roman"/>
          <w:color w:val="262626"/>
          <w:sz w:val="24"/>
          <w:szCs w:val="28"/>
        </w:rPr>
        <w:t xml:space="preserve">ted when his essay “On the Basis of Morality” was rejected from a contest and he described the origin of supernatural occurences with his concept of the “dream organ.” </w:t>
      </w:r>
      <w:r w:rsidRPr="00763820">
        <w:rPr>
          <w:rFonts w:ascii="Times New Roman" w:hAnsi="Times New Roman" w:cs="Times New Roman"/>
          <w:color w:val="262626"/>
          <w:sz w:val="24"/>
          <w:szCs w:val="28"/>
        </w:rPr>
        <w:t xml:space="preserve">He declared how women were only fit for raising children because “they are themselves childish, frivolous, and short-sighted” in his essay </w:t>
      </w:r>
      <w:r w:rsidRPr="00763820">
        <w:rPr>
          <w:rFonts w:ascii="Times New Roman" w:hAnsi="Times New Roman" w:cs="Times New Roman"/>
          <w:i/>
          <w:color w:val="262626"/>
          <w:sz w:val="24"/>
          <w:szCs w:val="28"/>
        </w:rPr>
        <w:t>On Women</w:t>
      </w:r>
      <w:r w:rsidRPr="00763820">
        <w:rPr>
          <w:rFonts w:ascii="Times New Roman" w:hAnsi="Times New Roman" w:cs="Times New Roman"/>
          <w:color w:val="262626"/>
          <w:sz w:val="24"/>
          <w:szCs w:val="28"/>
        </w:rPr>
        <w:t xml:space="preserve">. In another work he described how pleasure is just the removal of pain from unfulfilled desires and how intellectual abilities depend on aesthetic experiences. For ten points name this German thinker who wrote </w:t>
      </w:r>
      <w:r w:rsidRPr="00763820">
        <w:rPr>
          <w:rFonts w:ascii="Times New Roman" w:hAnsi="Times New Roman" w:cs="Times New Roman"/>
          <w:i/>
          <w:color w:val="262626"/>
          <w:sz w:val="24"/>
          <w:szCs w:val="28"/>
        </w:rPr>
        <w:t>The World as Will and Representation</w:t>
      </w:r>
      <w:r w:rsidRPr="00763820">
        <w:rPr>
          <w:rFonts w:ascii="Times New Roman" w:hAnsi="Times New Roman" w:cs="Times New Roman"/>
          <w:color w:val="262626"/>
          <w:sz w:val="24"/>
          <w:szCs w:val="28"/>
        </w:rPr>
        <w:t xml:space="preserve">. </w:t>
      </w:r>
    </w:p>
    <w:p w14:paraId="2AEEBB91" w14:textId="19988912" w:rsidR="000F1514" w:rsidRPr="00763820" w:rsidRDefault="00763820" w:rsidP="0035190A">
      <w:pPr>
        <w:pStyle w:val="ListParagraph"/>
        <w:widowControl w:val="0"/>
        <w:autoSpaceDE w:val="0"/>
        <w:autoSpaceDN w:val="0"/>
        <w:adjustRightInd w:val="0"/>
        <w:spacing w:after="0" w:line="240" w:lineRule="auto"/>
        <w:rPr>
          <w:rFonts w:ascii="Times New Roman" w:hAnsi="Times New Roman" w:cs="Times New Roman"/>
          <w:color w:val="262626"/>
          <w:sz w:val="24"/>
          <w:szCs w:val="28"/>
        </w:rPr>
      </w:pPr>
      <w:r w:rsidRPr="00763820">
        <w:rPr>
          <w:rFonts w:ascii="Times New Roman" w:hAnsi="Times New Roman" w:cs="Times New Roman"/>
          <w:color w:val="262626"/>
          <w:sz w:val="24"/>
          <w:szCs w:val="28"/>
        </w:rPr>
        <w:t xml:space="preserve">Answer: Arthur </w:t>
      </w:r>
      <w:r w:rsidRPr="00763820">
        <w:rPr>
          <w:rFonts w:ascii="Times New Roman" w:hAnsi="Times New Roman" w:cs="Times New Roman"/>
          <w:b/>
          <w:color w:val="262626"/>
          <w:sz w:val="24"/>
          <w:szCs w:val="28"/>
          <w:u w:val="single"/>
        </w:rPr>
        <w:t>Schopenhauer</w:t>
      </w:r>
    </w:p>
    <w:p w14:paraId="6394DA2F" w14:textId="612A4655" w:rsidR="0035190A" w:rsidRDefault="0035190A" w:rsidP="0035190A">
      <w:pPr>
        <w:pStyle w:val="NormalWeb"/>
        <w:numPr>
          <w:ilvl w:val="0"/>
          <w:numId w:val="1"/>
        </w:numPr>
        <w:spacing w:before="0" w:beforeAutospacing="0" w:after="0" w:afterAutospacing="0"/>
      </w:pPr>
      <w:r>
        <w:rPr>
          <w:color w:val="000000"/>
        </w:rPr>
        <w:t>This quantity was discovered in 1907 by Ernest Rutherford during experiments on thorium. This quantity is also found within the amount of current running through a resistor in an RC circuit. The process to find this quantity for uranium involves the measurement of lead within the mineral zircon. For first order reactions, this quantity is calculated by natural log of 2 divided by the rate constant.</w:t>
      </w:r>
      <w:ins w:id="1" w:author="James Cole" w:date="2017-02-13T19:57:00Z">
        <w:r w:rsidR="00AE0383">
          <w:rPr>
            <w:color w:val="000000"/>
          </w:rPr>
          <w:t xml:space="preserve"> </w:t>
        </w:r>
      </w:ins>
      <w:r>
        <w:rPr>
          <w:color w:val="000000"/>
        </w:rPr>
        <w:t>For a particular isotope of carbon, this quantity is 5,730 years. For ten points, name this quantity of time that typically measures when 50% of a radioactive material has decayed into its product.</w:t>
      </w:r>
    </w:p>
    <w:p w14:paraId="5886C43C" w14:textId="1CF12F5E" w:rsidR="000F1514" w:rsidRPr="0035190A" w:rsidRDefault="0035190A" w:rsidP="0035190A">
      <w:pPr>
        <w:pStyle w:val="ListParagraph"/>
        <w:spacing w:after="0"/>
        <w:rPr>
          <w:rFonts w:ascii="Times New Roman" w:hAnsi="Times New Roman" w:cs="Times New Roman"/>
          <w:i/>
          <w:sz w:val="28"/>
        </w:rPr>
      </w:pPr>
      <w:r>
        <w:rPr>
          <w:rFonts w:ascii="Times New Roman" w:hAnsi="Times New Roman" w:cs="Times New Roman"/>
          <w:bCs/>
          <w:color w:val="000000"/>
          <w:sz w:val="24"/>
        </w:rPr>
        <w:t>Answer</w:t>
      </w:r>
      <w:r w:rsidRPr="0035190A">
        <w:rPr>
          <w:rFonts w:ascii="Times New Roman" w:hAnsi="Times New Roman" w:cs="Times New Roman"/>
          <w:b/>
          <w:bCs/>
          <w:color w:val="000000"/>
          <w:sz w:val="24"/>
        </w:rPr>
        <w:t xml:space="preserve">: </w:t>
      </w:r>
      <w:r>
        <w:rPr>
          <w:rFonts w:ascii="Times New Roman" w:hAnsi="Times New Roman" w:cs="Times New Roman"/>
          <w:b/>
          <w:color w:val="000000"/>
          <w:sz w:val="24"/>
          <w:u w:val="single"/>
        </w:rPr>
        <w:t>half-life</w:t>
      </w:r>
    </w:p>
    <w:p w14:paraId="07B87FE5" w14:textId="77777777" w:rsidR="0035190A" w:rsidRPr="0035190A" w:rsidRDefault="0035190A" w:rsidP="0035190A">
      <w:pPr>
        <w:pStyle w:val="ListParagraph"/>
        <w:numPr>
          <w:ilvl w:val="0"/>
          <w:numId w:val="1"/>
        </w:numPr>
        <w:rPr>
          <w:rFonts w:ascii="Times New Roman" w:hAnsi="Times New Roman" w:cs="Times New Roman"/>
          <w:sz w:val="24"/>
        </w:rPr>
      </w:pPr>
      <w:r w:rsidRPr="0035190A">
        <w:rPr>
          <w:rFonts w:ascii="Times New Roman" w:hAnsi="Times New Roman" w:cs="Times New Roman"/>
          <w:sz w:val="24"/>
        </w:rPr>
        <w:t>This work’s author claims to have prayed “in the waters off beautiful Nauset”. The speaker of this poem claims the “snows of Tyrol, the clear beer of Vienna/are not very pure or true”. The subject of this poem is described as having a “cleft chin instead of a foot” and is later described as a vampire on whom villagers are “dancing and stamping”. Prior to stating “there is a stake in your fat black heart” this poem’s speaker compares herself to a foot dwelling in a shoe. That speaker likewise claims that “I may be a bit of a Jew” before finally exclaiming “you bastard, I’m through”. Making the famous claim that “Every woman adores a fascist” this is, For ten points, what Sylvia Plath poem addressed to her father Otto?</w:t>
      </w:r>
    </w:p>
    <w:p w14:paraId="7D3D5441" w14:textId="41F0BC6D" w:rsidR="000F1514" w:rsidRPr="0035190A" w:rsidRDefault="0035190A" w:rsidP="0035190A">
      <w:pPr>
        <w:pStyle w:val="ListParagraph"/>
        <w:rPr>
          <w:rFonts w:ascii="Times New Roman" w:hAnsi="Times New Roman" w:cs="Times New Roman"/>
          <w:b/>
          <w:sz w:val="24"/>
          <w:u w:val="single"/>
        </w:rPr>
      </w:pPr>
      <w:r w:rsidRPr="0035190A">
        <w:rPr>
          <w:rFonts w:ascii="Times New Roman" w:hAnsi="Times New Roman" w:cs="Times New Roman"/>
          <w:sz w:val="24"/>
        </w:rPr>
        <w:t xml:space="preserve">Answer: </w:t>
      </w:r>
      <w:r w:rsidRPr="0035190A">
        <w:rPr>
          <w:rFonts w:ascii="Times New Roman" w:hAnsi="Times New Roman" w:cs="Times New Roman"/>
          <w:b/>
          <w:sz w:val="24"/>
          <w:u w:val="single"/>
        </w:rPr>
        <w:t>“Daddy”</w:t>
      </w:r>
    </w:p>
    <w:p w14:paraId="161F4DD6" w14:textId="628DFC74" w:rsidR="000F1514" w:rsidRPr="00012BFC" w:rsidRDefault="00C818E2" w:rsidP="0035190A">
      <w:pPr>
        <w:pStyle w:val="ListParagraph"/>
        <w:numPr>
          <w:ilvl w:val="0"/>
          <w:numId w:val="1"/>
        </w:numPr>
        <w:spacing w:after="0"/>
        <w:rPr>
          <w:rFonts w:ascii="Times New Roman" w:hAnsi="Times New Roman" w:cs="Times New Roman"/>
          <w:i/>
          <w:sz w:val="24"/>
        </w:rPr>
      </w:pPr>
      <w:r>
        <w:rPr>
          <w:rFonts w:ascii="Times New Roman" w:hAnsi="Times New Roman" w:cs="Times New Roman"/>
          <w:sz w:val="24"/>
        </w:rPr>
        <w:t xml:space="preserve">The head of navigation for this river is found near St. Anthony Falls located on the Coon Rapids Dam. The New Madrid Seismic zone is defined by this river, which is notably traversed by the Stone Arch Bridge and the Huey P. Long Bridge. </w:t>
      </w:r>
      <w:r w:rsidR="00012BFC">
        <w:rPr>
          <w:rFonts w:ascii="Times New Roman" w:hAnsi="Times New Roman" w:cs="Times New Roman"/>
          <w:sz w:val="24"/>
        </w:rPr>
        <w:t xml:space="preserve">The Old River Control Complex is found on this river. </w:t>
      </w:r>
      <w:r>
        <w:rPr>
          <w:rFonts w:ascii="Times New Roman" w:hAnsi="Times New Roman" w:cs="Times New Roman"/>
          <w:sz w:val="24"/>
        </w:rPr>
        <w:t>Major tributaries of this river</w:t>
      </w:r>
      <w:r w:rsidR="00012BFC">
        <w:rPr>
          <w:rFonts w:ascii="Times New Roman" w:hAnsi="Times New Roman" w:cs="Times New Roman"/>
          <w:sz w:val="24"/>
        </w:rPr>
        <w:t xml:space="preserve"> include the White and Yazoo Rivers, and it</w:t>
      </w:r>
      <w:del w:id="2" w:author="James Cole" w:date="2017-02-13T19:59:00Z">
        <w:r w:rsidR="00012BFC" w:rsidDel="00AE0383">
          <w:rPr>
            <w:rFonts w:ascii="Times New Roman" w:hAnsi="Times New Roman" w:cs="Times New Roman"/>
            <w:sz w:val="24"/>
          </w:rPr>
          <w:delText>s</w:delText>
        </w:r>
      </w:del>
      <w:r w:rsidR="00012BFC">
        <w:rPr>
          <w:rFonts w:ascii="Times New Roman" w:hAnsi="Times New Roman" w:cs="Times New Roman"/>
          <w:sz w:val="24"/>
        </w:rPr>
        <w:t xml:space="preserve"> meets one of its largest tributaries in Cairo. Its headwaters are diverted by the Atchafalaya River and its source is Lake Itasca. Nicknamed “The Big Muddy”, it was originally discovered by Hernando De Soto. For ten points, name this American river, the longest in the North America. </w:t>
      </w:r>
    </w:p>
    <w:p w14:paraId="7C1AE7E5" w14:textId="2660642E" w:rsidR="00012BFC" w:rsidRPr="000F1514" w:rsidRDefault="00012BFC" w:rsidP="00012BFC">
      <w:pPr>
        <w:pStyle w:val="ListParagraph"/>
        <w:spacing w:after="0"/>
        <w:rPr>
          <w:rFonts w:ascii="Times New Roman" w:hAnsi="Times New Roman" w:cs="Times New Roman"/>
          <w:i/>
          <w:sz w:val="24"/>
        </w:rPr>
      </w:pPr>
      <w:r>
        <w:rPr>
          <w:rFonts w:ascii="Times New Roman" w:hAnsi="Times New Roman" w:cs="Times New Roman"/>
          <w:sz w:val="24"/>
        </w:rPr>
        <w:t xml:space="preserve">Answer: </w:t>
      </w:r>
      <w:r>
        <w:rPr>
          <w:rFonts w:ascii="Times New Roman" w:hAnsi="Times New Roman" w:cs="Times New Roman"/>
          <w:b/>
          <w:sz w:val="24"/>
          <w:u w:val="single"/>
        </w:rPr>
        <w:t>Mississippi</w:t>
      </w:r>
      <w:r>
        <w:rPr>
          <w:rFonts w:ascii="Times New Roman" w:hAnsi="Times New Roman" w:cs="Times New Roman"/>
          <w:sz w:val="24"/>
        </w:rPr>
        <w:t xml:space="preserve"> river</w:t>
      </w:r>
    </w:p>
    <w:p w14:paraId="5FCCCF61" w14:textId="3F9D662E" w:rsidR="000F1514" w:rsidRPr="00053E82" w:rsidRDefault="00053E82" w:rsidP="00053E82">
      <w:pPr>
        <w:pStyle w:val="NormalWeb"/>
        <w:numPr>
          <w:ilvl w:val="0"/>
          <w:numId w:val="1"/>
        </w:numPr>
        <w:spacing w:before="0" w:beforeAutospacing="0" w:after="0" w:afterAutospacing="0"/>
      </w:pPr>
      <w:r>
        <w:rPr>
          <w:color w:val="000000"/>
        </w:rPr>
        <w:t xml:space="preserve">The Treaty of Barwalde [bar-VAL-duh] guaranteed French support for a belligerent in this conflict. The Spanish were defeated at the Battle of Rocroi during this conflict, which also saw Ferdinand III reconvene the Imperial Diet at an attempt to reach an armistice. “The Winter King” was deposed after the Battle of White Mountain, which was won by the Count of Tilly. </w:t>
      </w:r>
      <w:r w:rsidR="008F0DC1">
        <w:rPr>
          <w:color w:val="000000"/>
        </w:rPr>
        <w:t xml:space="preserve">That leader would later be defeated at Breitenfeld by another man who </w:t>
      </w:r>
      <w:r w:rsidR="008F0DC1">
        <w:rPr>
          <w:color w:val="000000"/>
        </w:rPr>
        <w:lastRenderedPageBreak/>
        <w:t>himself would be killed at the Battle of Lutzen. Initiated by a revolt in Bohemia, this war was sparked when several Catholic adiministrators were thrown from a window. Featuring the famed leader Gustavus Adolphus this was, f</w:t>
      </w:r>
      <w:r>
        <w:rPr>
          <w:color w:val="000000"/>
        </w:rPr>
        <w:t xml:space="preserve">or ten points, </w:t>
      </w:r>
      <w:r w:rsidR="008F0DC1">
        <w:rPr>
          <w:color w:val="000000"/>
        </w:rPr>
        <w:t>what</w:t>
      </w:r>
      <w:r>
        <w:rPr>
          <w:color w:val="000000"/>
        </w:rPr>
        <w:t xml:space="preserve"> conflict that was resolved at the Peace of Westphalia</w:t>
      </w:r>
      <w:r w:rsidR="008F0DC1">
        <w:rPr>
          <w:color w:val="000000"/>
        </w:rPr>
        <w:t>?</w:t>
      </w:r>
      <w:r>
        <w:br/>
      </w:r>
      <w:r w:rsidRPr="00053E82">
        <w:rPr>
          <w:color w:val="000000"/>
        </w:rPr>
        <w:t xml:space="preserve">Answer: </w:t>
      </w:r>
      <w:r w:rsidRPr="00053E82">
        <w:rPr>
          <w:b/>
          <w:bCs/>
          <w:color w:val="000000"/>
          <w:u w:val="single"/>
        </w:rPr>
        <w:t>Thirty Years’ War</w:t>
      </w:r>
    </w:p>
    <w:p w14:paraId="141F3A34" w14:textId="5E918219" w:rsidR="000F1514" w:rsidRPr="00C23B7E" w:rsidRDefault="00BE2FDA" w:rsidP="00BE2FDA">
      <w:pPr>
        <w:pStyle w:val="ListParagraph"/>
        <w:numPr>
          <w:ilvl w:val="0"/>
          <w:numId w:val="1"/>
        </w:numPr>
        <w:spacing w:after="0"/>
        <w:rPr>
          <w:rFonts w:ascii="Times New Roman" w:hAnsi="Times New Roman" w:cs="Times New Roman"/>
          <w:i/>
          <w:sz w:val="24"/>
        </w:rPr>
      </w:pPr>
      <w:r>
        <w:rPr>
          <w:rFonts w:ascii="Times New Roman" w:hAnsi="Times New Roman" w:cs="Times New Roman"/>
          <w:sz w:val="24"/>
        </w:rPr>
        <w:t xml:space="preserve">He complained that the general public failed to recognize the implicit genius of Louis Sullivan in his book </w:t>
      </w:r>
      <w:r>
        <w:rPr>
          <w:rFonts w:ascii="Times New Roman" w:hAnsi="Times New Roman" w:cs="Times New Roman"/>
          <w:i/>
          <w:sz w:val="24"/>
        </w:rPr>
        <w:t>Genius and the Mobocracy</w:t>
      </w:r>
      <w:r>
        <w:rPr>
          <w:rFonts w:ascii="Times New Roman" w:hAnsi="Times New Roman" w:cs="Times New Roman"/>
          <w:sz w:val="24"/>
        </w:rPr>
        <w:t xml:space="preserve">. He designed some columns topped with “lily pads” in one building and he later designed the Johnson Wax headquarters after moving his studio to Wisconsin. </w:t>
      </w:r>
      <w:r w:rsidR="00C23B7E">
        <w:rPr>
          <w:rFonts w:ascii="Times New Roman" w:hAnsi="Times New Roman" w:cs="Times New Roman"/>
          <w:sz w:val="24"/>
        </w:rPr>
        <w:t xml:space="preserve">This creator of the Unity Temple is known for his theories of the “Usonian” style of architecture. He emphasized horizontal planes in his Robie house and another of his structures miraculously survived the Great Kanto Earthquake. This architect of the Imperial Tokyo hotel may be better known for his Taliesin summer homes and for a residence he designed on Bear Run creek. For ten points name this American architect who created the house </w:t>
      </w:r>
      <w:r w:rsidR="00C23B7E">
        <w:rPr>
          <w:rFonts w:ascii="Times New Roman" w:hAnsi="Times New Roman" w:cs="Times New Roman"/>
          <w:i/>
          <w:sz w:val="24"/>
        </w:rPr>
        <w:t>Fallingwater</w:t>
      </w:r>
      <w:r w:rsidR="00C23B7E">
        <w:rPr>
          <w:rFonts w:ascii="Times New Roman" w:hAnsi="Times New Roman" w:cs="Times New Roman"/>
          <w:sz w:val="24"/>
        </w:rPr>
        <w:t xml:space="preserve">. </w:t>
      </w:r>
    </w:p>
    <w:p w14:paraId="0F38DAA4" w14:textId="746391D9" w:rsidR="00C23B7E" w:rsidRPr="000F1514" w:rsidRDefault="00C23B7E" w:rsidP="00C23B7E">
      <w:pPr>
        <w:pStyle w:val="ListParagraph"/>
        <w:spacing w:after="0"/>
        <w:rPr>
          <w:rFonts w:ascii="Times New Roman" w:hAnsi="Times New Roman" w:cs="Times New Roman"/>
          <w:i/>
          <w:sz w:val="24"/>
        </w:rPr>
      </w:pPr>
      <w:r>
        <w:rPr>
          <w:rFonts w:ascii="Times New Roman" w:hAnsi="Times New Roman" w:cs="Times New Roman"/>
          <w:sz w:val="24"/>
        </w:rPr>
        <w:t xml:space="preserve">Answer: Frank Lloyd </w:t>
      </w:r>
      <w:r>
        <w:rPr>
          <w:rFonts w:ascii="Times New Roman" w:hAnsi="Times New Roman" w:cs="Times New Roman"/>
          <w:b/>
          <w:sz w:val="24"/>
          <w:u w:val="single"/>
        </w:rPr>
        <w:t>Wright</w:t>
      </w:r>
    </w:p>
    <w:p w14:paraId="78D13790" w14:textId="55048CF7" w:rsidR="00804ADA" w:rsidRPr="00804ADA" w:rsidRDefault="00804ADA" w:rsidP="00804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an ideal gas this can be calculated as a function of temperature using the Sutherland Formula. The loss modulus accounts for the stored energy in materials with a high value of this property. The Prandt</w:t>
      </w:r>
      <w:r w:rsidRPr="00804ADA">
        <w:rPr>
          <w:rFonts w:ascii="Times New Roman" w:hAnsi="Times New Roman" w:cs="Times New Roman"/>
          <w:sz w:val="24"/>
          <w:szCs w:val="24"/>
        </w:rPr>
        <w:t xml:space="preserve">l number relates the rate of this quantity with thermal diffusivity and this quantity has a high value in a Couette configuration. The Reynolds number relates density and velocity to this value, which inhibits turbulence. Euler’s equation can be found when this quantity is equal to zero in the Navier-Stokes equation. The kinematic form of this quantity is measured in stokes and superfluids have a value of zero for this quantity. For ten points, name this measure of a fluid’s resistance to flow. </w:t>
      </w:r>
    </w:p>
    <w:p w14:paraId="73A09F1A" w14:textId="7358A14B" w:rsidR="000F1514" w:rsidRPr="00804ADA" w:rsidRDefault="00804ADA" w:rsidP="00F86982">
      <w:pPr>
        <w:pStyle w:val="ListParagraph"/>
        <w:spacing w:after="0" w:line="240" w:lineRule="auto"/>
        <w:rPr>
          <w:rFonts w:ascii="Times New Roman" w:hAnsi="Times New Roman" w:cs="Times New Roman"/>
          <w:sz w:val="24"/>
          <w:szCs w:val="24"/>
        </w:rPr>
      </w:pPr>
      <w:r w:rsidRPr="00804ADA">
        <w:rPr>
          <w:rFonts w:ascii="Times New Roman" w:hAnsi="Times New Roman" w:cs="Times New Roman"/>
          <w:sz w:val="24"/>
          <w:szCs w:val="24"/>
        </w:rPr>
        <w:t xml:space="preserve">Answer: </w:t>
      </w:r>
      <w:r w:rsidRPr="00804ADA">
        <w:rPr>
          <w:rFonts w:ascii="Times New Roman" w:hAnsi="Times New Roman" w:cs="Times New Roman"/>
          <w:b/>
          <w:sz w:val="24"/>
          <w:szCs w:val="24"/>
          <w:u w:val="single"/>
        </w:rPr>
        <w:t>viscosity</w:t>
      </w:r>
    </w:p>
    <w:p w14:paraId="073B70F4" w14:textId="093E72D2" w:rsidR="000F1514" w:rsidRPr="00F86982" w:rsidRDefault="00C06909" w:rsidP="00F86982">
      <w:pPr>
        <w:pStyle w:val="NormalWeb"/>
        <w:numPr>
          <w:ilvl w:val="0"/>
          <w:numId w:val="1"/>
        </w:numPr>
        <w:spacing w:before="0" w:beforeAutospacing="0" w:after="0" w:afterAutospacing="0"/>
      </w:pPr>
      <w:r>
        <w:t xml:space="preserve">Faithlessness in this institution was the subject of the 1952 Supreme Court </w:t>
      </w:r>
      <w:commentRangeStart w:id="3"/>
      <w:r>
        <w:t>case</w:t>
      </w:r>
      <w:commentRangeEnd w:id="3"/>
      <w:r w:rsidR="009D7748">
        <w:rPr>
          <w:rStyle w:val="CommentReference"/>
          <w:rFonts w:asciiTheme="minorHAnsi" w:eastAsiaTheme="minorHAnsi" w:hAnsiTheme="minorHAnsi" w:cstheme="minorBidi"/>
        </w:rPr>
        <w:commentReference w:id="3"/>
      </w:r>
      <w:r>
        <w:t xml:space="preserve"> Ray v. Blair. </w:t>
      </w:r>
      <w:r w:rsidR="00F86982">
        <w:rPr>
          <w:color w:val="000000"/>
        </w:rPr>
        <w:t xml:space="preserve">The second section of the Fourteenth Amendment restricts membership in this institution if suffrage is unfairly restricted. </w:t>
      </w:r>
      <w:moveFromRangeStart w:id="4" w:author="James Cole" w:date="2017-02-14T11:26:00Z" w:name="move474834933"/>
      <w:moveFrom w:id="5" w:author="James Cole" w:date="2017-02-14T11:26:00Z">
        <w:r w:rsidR="00F86982" w:rsidDel="009D7748">
          <w:rPr>
            <w:color w:val="000000"/>
          </w:rPr>
          <w:t xml:space="preserve">Twenty-nine states have laws punishing members of this institution for voting contrary to their stated intention. </w:t>
        </w:r>
      </w:moveFrom>
      <w:moveFromRangeEnd w:id="4"/>
      <w:r>
        <w:rPr>
          <w:color w:val="000000"/>
        </w:rPr>
        <w:t>The actions of this body are defined by the Twelfth Amendment and most states appoint member</w:t>
      </w:r>
      <w:ins w:id="6" w:author="James Cole" w:date="2017-02-13T20:02:00Z">
        <w:r w:rsidR="00AE0383">
          <w:rPr>
            <w:color w:val="000000"/>
          </w:rPr>
          <w:t>s</w:t>
        </w:r>
      </w:ins>
      <w:r>
        <w:rPr>
          <w:color w:val="000000"/>
        </w:rPr>
        <w:t xml:space="preserve"> to this body on a “winner-takes all” system. </w:t>
      </w:r>
      <w:moveToRangeStart w:id="7" w:author="James Cole" w:date="2017-02-14T11:26:00Z" w:name="move474834933"/>
      <w:moveTo w:id="8" w:author="James Cole" w:date="2017-02-14T11:26:00Z">
        <w:r w:rsidR="009D7748">
          <w:rPr>
            <w:color w:val="000000"/>
          </w:rPr>
          <w:t xml:space="preserve">Twenty-nine states have laws punishing members of this institution for voting contrary to their stated intention. </w:t>
        </w:r>
      </w:moveTo>
      <w:moveToRangeEnd w:id="7"/>
      <w:r w:rsidR="00F86982">
        <w:rPr>
          <w:color w:val="000000"/>
        </w:rPr>
        <w:t xml:space="preserve">Members of this institution never actually meet together, </w:t>
      </w:r>
      <w:ins w:id="9" w:author="James Cole" w:date="2017-02-13T20:02:00Z">
        <w:r w:rsidR="00AE0383">
          <w:rPr>
            <w:color w:val="000000"/>
          </w:rPr>
          <w:t>instead</w:t>
        </w:r>
      </w:ins>
      <w:del w:id="10" w:author="James Cole" w:date="2017-02-13T20:02:00Z">
        <w:r w:rsidR="00F86982" w:rsidDel="00AE0383">
          <w:rPr>
            <w:color w:val="000000"/>
          </w:rPr>
          <w:delText>rather</w:delText>
        </w:r>
      </w:del>
      <w:r w:rsidR="00F86982">
        <w:rPr>
          <w:color w:val="000000"/>
        </w:rPr>
        <w:t xml:space="preserve"> meeting in individual state capitals. For ten points, name this institution that directly </w:t>
      </w:r>
      <w:ins w:id="11" w:author="James Cole" w:date="2017-02-14T11:26:00Z">
        <w:r w:rsidR="00EF3823">
          <w:rPr>
            <w:color w:val="000000"/>
          </w:rPr>
          <w:t>chooses</w:t>
        </w:r>
      </w:ins>
      <w:del w:id="12" w:author="James Cole" w:date="2017-02-14T11:26:00Z">
        <w:r w:rsidR="00F86982" w:rsidDel="00EF3823">
          <w:rPr>
            <w:color w:val="000000"/>
          </w:rPr>
          <w:delText>picks</w:delText>
        </w:r>
      </w:del>
      <w:r w:rsidR="00F86982">
        <w:rPr>
          <w:color w:val="000000"/>
        </w:rPr>
        <w:t xml:space="preserve"> the President. </w:t>
      </w:r>
      <w:r w:rsidR="00F86982">
        <w:br/>
      </w:r>
      <w:r w:rsidR="00F86982" w:rsidRPr="00F86982">
        <w:rPr>
          <w:color w:val="000000"/>
        </w:rPr>
        <w:t xml:space="preserve">Answer: </w:t>
      </w:r>
      <w:r w:rsidR="00F86982" w:rsidRPr="00F86982">
        <w:rPr>
          <w:b/>
          <w:bCs/>
          <w:color w:val="000000"/>
          <w:u w:val="single"/>
        </w:rPr>
        <w:t>Electoral College</w:t>
      </w:r>
    </w:p>
    <w:p w14:paraId="71597B5C" w14:textId="0B5D504E" w:rsidR="00A41769" w:rsidRPr="00A41769" w:rsidRDefault="00A41769" w:rsidP="00A41769">
      <w:pPr>
        <w:pStyle w:val="ListParagraph"/>
        <w:numPr>
          <w:ilvl w:val="0"/>
          <w:numId w:val="1"/>
        </w:numPr>
        <w:rPr>
          <w:rFonts w:ascii="Times New Roman" w:hAnsi="Times New Roman" w:cs="Times New Roman"/>
          <w:sz w:val="24"/>
        </w:rPr>
      </w:pPr>
      <w:r w:rsidRPr="00A41769">
        <w:rPr>
          <w:rFonts w:ascii="Times New Roman" w:hAnsi="Times New Roman" w:cs="Times New Roman"/>
          <w:sz w:val="24"/>
        </w:rPr>
        <w:t>Faber catches the early bus to St. Louis in this novel after which the protagonist meets Granger. The Sieve and the Sand part of this novel ends when the protagonist drives a truck to his own house because he moved Mrs. Phelps to tears by reciting part of Dover Beach. One character rubs a dandelion on the protagonist’s chin to see if he is in love with his wife, who listens to her seashell radio. The protagonist kills Captain Beatty after burning down his own house and joins a group of people who memorize books in, for ten points, what Ray Bradbury novel that follows fireman Guy Montag?</w:t>
      </w:r>
    </w:p>
    <w:p w14:paraId="7A164778" w14:textId="62DDD787" w:rsidR="000F1514" w:rsidRPr="00A41769" w:rsidRDefault="00A41769" w:rsidP="00A41769">
      <w:pPr>
        <w:pStyle w:val="ListParagraph"/>
        <w:rPr>
          <w:rFonts w:ascii="Times New Roman" w:hAnsi="Times New Roman" w:cs="Times New Roman"/>
          <w:sz w:val="24"/>
          <w:u w:val="single"/>
        </w:rPr>
      </w:pPr>
      <w:r w:rsidRPr="00A41769">
        <w:rPr>
          <w:rFonts w:ascii="Times New Roman" w:hAnsi="Times New Roman" w:cs="Times New Roman"/>
          <w:sz w:val="24"/>
        </w:rPr>
        <w:t xml:space="preserve">Answer: </w:t>
      </w:r>
      <w:r w:rsidRPr="00A41769">
        <w:rPr>
          <w:rFonts w:ascii="Times New Roman" w:hAnsi="Times New Roman" w:cs="Times New Roman"/>
          <w:b/>
          <w:i/>
          <w:sz w:val="24"/>
          <w:u w:val="single"/>
        </w:rPr>
        <w:t>Fahrenheit 451</w:t>
      </w:r>
    </w:p>
    <w:p w14:paraId="50251DBF" w14:textId="77777777" w:rsidR="00A41769" w:rsidRPr="00A41769" w:rsidRDefault="00A41769" w:rsidP="00A41769">
      <w:pPr>
        <w:pStyle w:val="ListParagraph"/>
        <w:numPr>
          <w:ilvl w:val="0"/>
          <w:numId w:val="1"/>
        </w:numPr>
        <w:spacing w:after="0" w:line="240" w:lineRule="auto"/>
        <w:rPr>
          <w:rFonts w:ascii="Times New Roman" w:hAnsi="Times New Roman" w:cs="Times New Roman"/>
          <w:sz w:val="24"/>
        </w:rPr>
      </w:pPr>
      <w:r w:rsidRPr="00A41769">
        <w:rPr>
          <w:rFonts w:ascii="Times New Roman" w:hAnsi="Times New Roman" w:cs="Times New Roman"/>
          <w:sz w:val="24"/>
        </w:rPr>
        <w:t xml:space="preserve">This thinker famously signed the Manifesto of the 343 and analyzed society’s prejudices against the elderly in an essay titled “The Coming of Age”. Several controversial sexual escapades with Nelson Algren were recounted in the author’s </w:t>
      </w:r>
      <w:r w:rsidRPr="00A41769">
        <w:rPr>
          <w:rFonts w:ascii="Times New Roman" w:hAnsi="Times New Roman" w:cs="Times New Roman"/>
          <w:i/>
          <w:sz w:val="24"/>
        </w:rPr>
        <w:t>The Mandarins</w:t>
      </w:r>
      <w:r w:rsidRPr="00A41769">
        <w:rPr>
          <w:rFonts w:ascii="Times New Roman" w:hAnsi="Times New Roman" w:cs="Times New Roman"/>
          <w:sz w:val="24"/>
        </w:rPr>
        <w:t xml:space="preserve">. The </w:t>
      </w:r>
      <w:r w:rsidRPr="00A41769">
        <w:rPr>
          <w:rFonts w:ascii="Times New Roman" w:hAnsi="Times New Roman" w:cs="Times New Roman"/>
          <w:sz w:val="24"/>
        </w:rPr>
        <w:lastRenderedPageBreak/>
        <w:t xml:space="preserve">constraints of circumstance, action, and absolute freedom are discussed in </w:t>
      </w:r>
      <w:r w:rsidRPr="00A41769">
        <w:rPr>
          <w:rFonts w:ascii="Times New Roman" w:hAnsi="Times New Roman" w:cs="Times New Roman"/>
          <w:i/>
          <w:sz w:val="24"/>
        </w:rPr>
        <w:t>The Ethics of Ambiguity</w:t>
      </w:r>
      <w:r w:rsidRPr="00A41769">
        <w:rPr>
          <w:rFonts w:ascii="Times New Roman" w:hAnsi="Times New Roman" w:cs="Times New Roman"/>
          <w:sz w:val="24"/>
        </w:rPr>
        <w:t xml:space="preserve">, an existential work by this author. The Hegelian master/slave dialectic does not apply to the “Subjects” of this author’s most notable work, which are described as being “other” to the dominant “active” group. She famously wrote that “one is not born, but becomes, a woman”. For ten points, name this French feminist and existential writer who authored </w:t>
      </w:r>
      <w:r w:rsidRPr="00A41769">
        <w:rPr>
          <w:rFonts w:ascii="Times New Roman" w:hAnsi="Times New Roman" w:cs="Times New Roman"/>
          <w:i/>
          <w:sz w:val="24"/>
        </w:rPr>
        <w:t>The Second Sex</w:t>
      </w:r>
      <w:r w:rsidRPr="00A41769">
        <w:rPr>
          <w:rFonts w:ascii="Times New Roman" w:hAnsi="Times New Roman" w:cs="Times New Roman"/>
          <w:sz w:val="24"/>
        </w:rPr>
        <w:t xml:space="preserve">. </w:t>
      </w:r>
    </w:p>
    <w:p w14:paraId="5A4929CF" w14:textId="549B2900" w:rsidR="000F1514" w:rsidRPr="00A41769" w:rsidRDefault="00A41769" w:rsidP="00A41769">
      <w:pPr>
        <w:pStyle w:val="ListParagraph"/>
        <w:spacing w:after="0" w:line="240" w:lineRule="auto"/>
        <w:rPr>
          <w:rFonts w:ascii="Times New Roman" w:hAnsi="Times New Roman" w:cs="Times New Roman"/>
          <w:b/>
          <w:sz w:val="24"/>
          <w:u w:val="single"/>
        </w:rPr>
      </w:pPr>
      <w:r w:rsidRPr="00A41769">
        <w:rPr>
          <w:rFonts w:ascii="Times New Roman" w:hAnsi="Times New Roman" w:cs="Times New Roman"/>
          <w:sz w:val="24"/>
        </w:rPr>
        <w:t xml:space="preserve">Answer: Simone de </w:t>
      </w:r>
      <w:r w:rsidRPr="00A41769">
        <w:rPr>
          <w:rFonts w:ascii="Times New Roman" w:hAnsi="Times New Roman" w:cs="Times New Roman"/>
          <w:b/>
          <w:sz w:val="24"/>
          <w:u w:val="single"/>
        </w:rPr>
        <w:t>Beauvoir</w:t>
      </w:r>
    </w:p>
    <w:p w14:paraId="34A1225F" w14:textId="52A5619C" w:rsidR="000F1514" w:rsidRPr="00A41769" w:rsidRDefault="00A41769" w:rsidP="00A41769">
      <w:pPr>
        <w:pStyle w:val="NormalWeb"/>
        <w:numPr>
          <w:ilvl w:val="0"/>
          <w:numId w:val="1"/>
        </w:numPr>
        <w:spacing w:before="0" w:beforeAutospacing="0" w:after="0" w:afterAutospacing="0"/>
      </w:pPr>
      <w:r>
        <w:t xml:space="preserve">It is believed that this event was exacerbated by the passage of the Kinkaid Act. </w:t>
      </w:r>
      <w:r w:rsidR="00881384">
        <w:t xml:space="preserve">Harold Ickes created one agency under Hugh Hammond to combat this event. The aftermath of this event saw the implementation of the “hay method” and it was partially blamed on high import costs brought on by the Russian Revolution. </w:t>
      </w:r>
      <w:r>
        <w:rPr>
          <w:color w:val="000000"/>
        </w:rPr>
        <w:t>During this event, “rollers” were visible in several states, the worst of which came on “Black Sunday”. In response to this event, the Federal government passed the Soil Conservation and Domestic Allotment Act, requiring farm owners to share their subsidies with laborers. For ten points</w:t>
      </w:r>
      <w:del w:id="13" w:author="James Cole" w:date="2017-02-13T20:05:00Z">
        <w:r w:rsidDel="0063636F">
          <w:rPr>
            <w:color w:val="000000"/>
          </w:rPr>
          <w:delText xml:space="preserve"> each</w:delText>
        </w:r>
      </w:del>
      <w:r>
        <w:rPr>
          <w:color w:val="000000"/>
        </w:rPr>
        <w:t xml:space="preserve">, name this event that sent Okies and Arkies leaving for California, the backdrop of </w:t>
      </w:r>
      <w:r>
        <w:rPr>
          <w:i/>
          <w:iCs/>
          <w:color w:val="000000"/>
        </w:rPr>
        <w:t>The Grapes of Wrath.</w:t>
      </w:r>
      <w:r>
        <w:br/>
      </w:r>
      <w:r w:rsidRPr="00A41769">
        <w:rPr>
          <w:color w:val="000000"/>
        </w:rPr>
        <w:t xml:space="preserve">Answer: The </w:t>
      </w:r>
      <w:r w:rsidRPr="00A41769">
        <w:rPr>
          <w:b/>
          <w:bCs/>
          <w:color w:val="000000"/>
          <w:u w:val="single"/>
        </w:rPr>
        <w:t>Dust Bowl</w:t>
      </w:r>
      <w:r>
        <w:rPr>
          <w:bCs/>
          <w:color w:val="000000"/>
        </w:rPr>
        <w:t xml:space="preserve"> (prompt on “Great Depression”</w:t>
      </w:r>
    </w:p>
    <w:p w14:paraId="65F8E367" w14:textId="43281F15" w:rsidR="000F1514" w:rsidRPr="007F1302" w:rsidRDefault="007F1302" w:rsidP="007F1302">
      <w:pPr>
        <w:pStyle w:val="NormalWeb"/>
        <w:numPr>
          <w:ilvl w:val="0"/>
          <w:numId w:val="1"/>
        </w:numPr>
        <w:spacing w:before="0" w:beforeAutospacing="0" w:after="0" w:afterAutospacing="0"/>
      </w:pPr>
      <w:r>
        <w:rPr>
          <w:color w:val="000000"/>
        </w:rPr>
        <w:t xml:space="preserve">One article from this publication features God weeping at the site of the World Trade Center. In addition to God, recurring characters in the articles from this publication include Diamond Joe and Area Man. This publication notably reruns stock photos in its “American Voices” series and it was the focus of the “Literally Unbelievable” site. Sites owned by this publication include the A. V. Club and ClickHole, and an article about Kim Jong-un being voted “Sexiest Man Alive” was taken as fact by the newspaper of the Communist Party of China. For ten points, name this satirical newspaper named after a vegetable. </w:t>
      </w:r>
      <w:r>
        <w:br/>
      </w:r>
      <w:r w:rsidRPr="007F1302">
        <w:rPr>
          <w:color w:val="000000"/>
        </w:rPr>
        <w:t xml:space="preserve">Answer: </w:t>
      </w:r>
      <w:r w:rsidRPr="007F1302">
        <w:rPr>
          <w:b/>
          <w:bCs/>
          <w:color w:val="000000"/>
          <w:u w:val="single"/>
        </w:rPr>
        <w:t>The Onion</w:t>
      </w:r>
    </w:p>
    <w:p w14:paraId="1D9920F5" w14:textId="55B58DF3" w:rsidR="007E4A16" w:rsidRDefault="007E4A16" w:rsidP="007E4A16">
      <w:pPr>
        <w:pStyle w:val="NormalWeb"/>
        <w:numPr>
          <w:ilvl w:val="0"/>
          <w:numId w:val="1"/>
        </w:numPr>
        <w:spacing w:before="0" w:beforeAutospacing="0" w:after="0" w:afterAutospacing="0"/>
        <w:rPr>
          <w:ins w:id="14" w:author="James Cole" w:date="2017-02-14T21:01:00Z"/>
        </w:rPr>
        <w:pPrChange w:id="15" w:author="James Cole" w:date="2017-02-14T21:01:00Z">
          <w:pPr>
            <w:pStyle w:val="NormalWeb"/>
            <w:spacing w:before="0" w:beforeAutospacing="0" w:after="0" w:afterAutospacing="0"/>
          </w:pPr>
        </w:pPrChange>
      </w:pPr>
      <w:ins w:id="16" w:author="James Cole" w:date="2017-02-14T21:01:00Z">
        <w:r>
          <w:rPr>
            <w:color w:val="000000"/>
          </w:rPr>
          <w:t>The symbol commonly used to represent this operation can also be used to represent the set-theoretic union. In standard notation, all elements of a ring must form an abelian group under this operation. This operation is commonly used in proofs by mathematical induction, because it can be used to construct the natural numbers from one. When this operation is performed on the elements of sequence, it becomes a series. This operation can be performed on vectors by using the tip-to-tail method. To find an inverse under this operation over the reals, one multiplies an element by negative one. The repeated application of this operation is often represented by a capital sigma. For ten points, name this operation commonly symbolized by a plus sign.</w:t>
        </w:r>
      </w:ins>
    </w:p>
    <w:p w14:paraId="1CDE7A1E" w14:textId="6646F61A" w:rsidR="000F1514" w:rsidRPr="007E4A16" w:rsidRDefault="007E4A16" w:rsidP="007E4A16">
      <w:pPr>
        <w:pStyle w:val="ListParagraph"/>
        <w:spacing w:after="0"/>
        <w:rPr>
          <w:rFonts w:ascii="Times New Roman" w:hAnsi="Times New Roman" w:cs="Times New Roman"/>
          <w:sz w:val="24"/>
          <w:szCs w:val="24"/>
          <w:rPrChange w:id="17" w:author="James Cole" w:date="2017-02-14T21:01:00Z">
            <w:rPr>
              <w:rFonts w:ascii="Times New Roman" w:hAnsi="Times New Roman" w:cs="Times New Roman"/>
              <w:i/>
              <w:sz w:val="24"/>
            </w:rPr>
          </w:rPrChange>
        </w:rPr>
        <w:pPrChange w:id="18" w:author="James Cole" w:date="2017-02-14T21:01:00Z">
          <w:pPr>
            <w:pStyle w:val="ListParagraph"/>
            <w:numPr>
              <w:numId w:val="54"/>
            </w:numPr>
            <w:spacing w:after="0"/>
            <w:ind w:hanging="360"/>
          </w:pPr>
        </w:pPrChange>
      </w:pPr>
      <w:ins w:id="19" w:author="James Cole" w:date="2017-02-14T21:01:00Z">
        <w:r>
          <w:rPr>
            <w:rFonts w:ascii="Times New Roman" w:hAnsi="Times New Roman" w:cs="Times New Roman"/>
            <w:color w:val="000000"/>
            <w:sz w:val="24"/>
            <w:szCs w:val="24"/>
            <w:rPrChange w:id="20" w:author="James Cole" w:date="2017-02-14T21:01:00Z">
              <w:rPr>
                <w:rFonts w:ascii="Times New Roman" w:hAnsi="Times New Roman" w:cs="Times New Roman"/>
                <w:color w:val="000000"/>
                <w:sz w:val="24"/>
                <w:szCs w:val="24"/>
              </w:rPr>
            </w:rPrChange>
          </w:rPr>
          <w:t>A</w:t>
        </w:r>
        <w:r>
          <w:rPr>
            <w:rFonts w:ascii="Times New Roman" w:hAnsi="Times New Roman" w:cs="Times New Roman"/>
            <w:color w:val="000000"/>
            <w:sz w:val="24"/>
            <w:szCs w:val="24"/>
          </w:rPr>
          <w:t>nswer</w:t>
        </w:r>
        <w:r w:rsidRPr="007E4A16">
          <w:rPr>
            <w:rFonts w:ascii="Times New Roman" w:hAnsi="Times New Roman" w:cs="Times New Roman"/>
            <w:color w:val="000000"/>
            <w:sz w:val="24"/>
            <w:szCs w:val="24"/>
            <w:rPrChange w:id="21" w:author="James Cole" w:date="2017-02-14T21:01:00Z">
              <w:rPr>
                <w:color w:val="000000"/>
              </w:rPr>
            </w:rPrChange>
          </w:rPr>
          <w:t xml:space="preserve">: </w:t>
        </w:r>
        <w:r w:rsidRPr="007E4A16">
          <w:rPr>
            <w:rFonts w:ascii="Times New Roman" w:hAnsi="Times New Roman" w:cs="Times New Roman"/>
            <w:b/>
            <w:bCs/>
            <w:color w:val="000000"/>
            <w:sz w:val="24"/>
            <w:szCs w:val="24"/>
            <w:u w:val="single"/>
            <w:rPrChange w:id="22" w:author="James Cole" w:date="2017-02-14T21:01:00Z">
              <w:rPr>
                <w:b/>
                <w:bCs/>
                <w:color w:val="000000"/>
                <w:u w:val="single"/>
              </w:rPr>
            </w:rPrChange>
          </w:rPr>
          <w:t>addition</w:t>
        </w:r>
        <w:r w:rsidRPr="007E4A16">
          <w:rPr>
            <w:rFonts w:ascii="Times New Roman" w:hAnsi="Times New Roman" w:cs="Times New Roman"/>
            <w:color w:val="000000"/>
            <w:sz w:val="24"/>
            <w:szCs w:val="24"/>
            <w:rPrChange w:id="23" w:author="James Cole" w:date="2017-02-14T21:01:00Z">
              <w:rPr>
                <w:color w:val="000000"/>
              </w:rPr>
            </w:rPrChange>
          </w:rPr>
          <w:t xml:space="preserve"> [also accept </w:t>
        </w:r>
        <w:r w:rsidRPr="007E4A16">
          <w:rPr>
            <w:rFonts w:ascii="Times New Roman" w:hAnsi="Times New Roman" w:cs="Times New Roman"/>
            <w:b/>
            <w:bCs/>
            <w:color w:val="000000"/>
            <w:sz w:val="24"/>
            <w:szCs w:val="24"/>
            <w:rPrChange w:id="24" w:author="James Cole" w:date="2017-02-14T21:01:00Z">
              <w:rPr>
                <w:b/>
                <w:bCs/>
                <w:color w:val="000000"/>
              </w:rPr>
            </w:rPrChange>
          </w:rPr>
          <w:t>summation</w:t>
        </w:r>
        <w:r w:rsidRPr="007E4A16">
          <w:rPr>
            <w:rFonts w:ascii="Times New Roman" w:hAnsi="Times New Roman" w:cs="Times New Roman"/>
            <w:color w:val="000000"/>
            <w:sz w:val="24"/>
            <w:szCs w:val="24"/>
            <w:rPrChange w:id="25" w:author="James Cole" w:date="2017-02-14T21:01:00Z">
              <w:rPr>
                <w:color w:val="000000"/>
              </w:rPr>
            </w:rPrChange>
          </w:rPr>
          <w:t>]</w:t>
        </w:r>
      </w:ins>
      <w:del w:id="26" w:author="James Cole" w:date="2017-02-14T21:01:00Z">
        <w:r w:rsidR="00337545" w:rsidRPr="007E4A16" w:rsidDel="007E4A16">
          <w:rPr>
            <w:rFonts w:ascii="Times New Roman" w:hAnsi="Times New Roman" w:cs="Times New Roman"/>
            <w:sz w:val="24"/>
            <w:szCs w:val="24"/>
            <w:rPrChange w:id="27" w:author="James Cole" w:date="2017-02-14T21:01:00Z">
              <w:rPr>
                <w:rFonts w:ascii="Times New Roman" w:hAnsi="Times New Roman" w:cs="Times New Roman"/>
                <w:i/>
                <w:sz w:val="24"/>
              </w:rPr>
            </w:rPrChange>
          </w:rPr>
          <w:delText>Addition</w:delText>
        </w:r>
      </w:del>
    </w:p>
    <w:p w14:paraId="78238EE6" w14:textId="22B3A296" w:rsidR="000F1514" w:rsidRPr="00F85537" w:rsidRDefault="00337545" w:rsidP="001630E9">
      <w:pPr>
        <w:pStyle w:val="ListParagraph"/>
        <w:numPr>
          <w:ilvl w:val="0"/>
          <w:numId w:val="1"/>
        </w:numPr>
        <w:spacing w:after="0"/>
        <w:rPr>
          <w:rFonts w:ascii="Times New Roman" w:hAnsi="Times New Roman" w:cs="Times New Roman"/>
          <w:i/>
          <w:sz w:val="24"/>
        </w:rPr>
        <w:pPrChange w:id="28" w:author="James Cole" w:date="2017-02-14T21:01:00Z">
          <w:pPr>
            <w:pStyle w:val="ListParagraph"/>
            <w:numPr>
              <w:numId w:val="54"/>
            </w:numPr>
            <w:spacing w:after="0"/>
            <w:ind w:hanging="360"/>
          </w:pPr>
        </w:pPrChange>
      </w:pPr>
      <w:r>
        <w:rPr>
          <w:rFonts w:ascii="Times New Roman" w:hAnsi="Times New Roman" w:cs="Times New Roman"/>
          <w:sz w:val="24"/>
        </w:rPr>
        <w:t>Paul Hindemith composed a notable Sonata for piano and this other ins</w:t>
      </w:r>
      <w:r w:rsidR="00F61199">
        <w:rPr>
          <w:rFonts w:ascii="Times New Roman" w:hAnsi="Times New Roman" w:cs="Times New Roman"/>
          <w:sz w:val="24"/>
        </w:rPr>
        <w:t xml:space="preserve">trument, which was also unaccompanied in Benjamin Britten’s </w:t>
      </w:r>
      <w:r w:rsidR="00F61199">
        <w:rPr>
          <w:rFonts w:ascii="Times New Roman" w:hAnsi="Times New Roman" w:cs="Times New Roman"/>
          <w:i/>
          <w:sz w:val="24"/>
        </w:rPr>
        <w:t>Six Metamorphoses After Ovid</w:t>
      </w:r>
      <w:r w:rsidR="00F61199">
        <w:rPr>
          <w:rFonts w:ascii="Times New Roman" w:hAnsi="Times New Roman" w:cs="Times New Roman"/>
          <w:sz w:val="24"/>
        </w:rPr>
        <w:t xml:space="preserve">. </w:t>
      </w:r>
      <w:r w:rsidR="00F85537">
        <w:rPr>
          <w:rFonts w:ascii="Times New Roman" w:hAnsi="Times New Roman" w:cs="Times New Roman"/>
          <w:sz w:val="24"/>
        </w:rPr>
        <w:t>Beethoven’s Pastoral symphony uses this instrument to mimic</w:t>
      </w:r>
      <w:del w:id="29" w:author="James Cole" w:date="2017-02-13T20:06:00Z">
        <w:r w:rsidR="00F85537" w:rsidDel="0063636F">
          <w:rPr>
            <w:rFonts w:ascii="Times New Roman" w:hAnsi="Times New Roman" w:cs="Times New Roman"/>
            <w:sz w:val="24"/>
          </w:rPr>
          <w:delText>s</w:delText>
        </w:r>
      </w:del>
      <w:r w:rsidR="00F85537">
        <w:rPr>
          <w:rFonts w:ascii="Times New Roman" w:hAnsi="Times New Roman" w:cs="Times New Roman"/>
          <w:sz w:val="24"/>
        </w:rPr>
        <w:t xml:space="preserve"> the call of a quail, and Handel called for twenty four of them in his Music for the Royal Fireworks. It comes in “da caccia” and “d’amore” versions, the latter of which was used in Mozart’s concerto for this instrument in C major. It accompanies a harp in the opening theme of </w:t>
      </w:r>
      <w:r w:rsidR="00F85537">
        <w:rPr>
          <w:rFonts w:ascii="Times New Roman" w:hAnsi="Times New Roman" w:cs="Times New Roman"/>
          <w:i/>
          <w:sz w:val="24"/>
        </w:rPr>
        <w:t>Swan Lake</w:t>
      </w:r>
      <w:r w:rsidR="00F85537">
        <w:rPr>
          <w:rFonts w:ascii="Times New Roman" w:hAnsi="Times New Roman" w:cs="Times New Roman"/>
          <w:sz w:val="24"/>
        </w:rPr>
        <w:t>, and most orchestra</w:t>
      </w:r>
      <w:del w:id="30" w:author="James Cole" w:date="2017-02-13T20:06:00Z">
        <w:r w:rsidR="00F85537" w:rsidDel="0063636F">
          <w:rPr>
            <w:rFonts w:ascii="Times New Roman" w:hAnsi="Times New Roman" w:cs="Times New Roman"/>
            <w:sz w:val="24"/>
          </w:rPr>
          <w:delText>’</w:delText>
        </w:r>
      </w:del>
      <w:r w:rsidR="00F85537">
        <w:rPr>
          <w:rFonts w:ascii="Times New Roman" w:hAnsi="Times New Roman" w:cs="Times New Roman"/>
          <w:sz w:val="24"/>
        </w:rPr>
        <w:t xml:space="preserve">s typically tune to a Concert A played by this instrument. Notably used to represent the duck in Prokofiev’s </w:t>
      </w:r>
      <w:r w:rsidR="00F85537">
        <w:rPr>
          <w:rFonts w:ascii="Times New Roman" w:hAnsi="Times New Roman" w:cs="Times New Roman"/>
          <w:i/>
          <w:sz w:val="24"/>
        </w:rPr>
        <w:t>Peter and the Wolf</w:t>
      </w:r>
      <w:r w:rsidR="00F85537">
        <w:rPr>
          <w:rFonts w:ascii="Times New Roman" w:hAnsi="Times New Roman" w:cs="Times New Roman"/>
          <w:sz w:val="24"/>
        </w:rPr>
        <w:t>, this is, for ten points, what double reeded woodwind instrument, a close relative of the English horn?</w:t>
      </w:r>
    </w:p>
    <w:p w14:paraId="0AB2D43E" w14:textId="3DEC8CAE" w:rsidR="00DA5131" w:rsidRPr="00DA5131" w:rsidRDefault="00F85537" w:rsidP="00DA5131">
      <w:pPr>
        <w:pStyle w:val="ListParagraph"/>
        <w:spacing w:after="0"/>
        <w:rPr>
          <w:rFonts w:ascii="Times New Roman" w:hAnsi="Times New Roman" w:cs="Times New Roman"/>
          <w:i/>
          <w:sz w:val="24"/>
        </w:rPr>
      </w:pPr>
      <w:r>
        <w:rPr>
          <w:rFonts w:ascii="Times New Roman" w:hAnsi="Times New Roman" w:cs="Times New Roman"/>
          <w:sz w:val="24"/>
        </w:rPr>
        <w:t xml:space="preserve">Answer: </w:t>
      </w:r>
      <w:r>
        <w:rPr>
          <w:rFonts w:ascii="Times New Roman" w:hAnsi="Times New Roman" w:cs="Times New Roman"/>
          <w:b/>
          <w:sz w:val="24"/>
          <w:u w:val="single"/>
        </w:rPr>
        <w:t>oboe</w:t>
      </w:r>
    </w:p>
    <w:p w14:paraId="757FD7FC" w14:textId="4D5721BA" w:rsidR="000673F0" w:rsidRPr="000673F0" w:rsidRDefault="00DA5131" w:rsidP="001630E9">
      <w:pPr>
        <w:pStyle w:val="ListParagraph"/>
        <w:numPr>
          <w:ilvl w:val="0"/>
          <w:numId w:val="1"/>
        </w:numPr>
        <w:rPr>
          <w:rFonts w:ascii="Times New Roman" w:hAnsi="Times New Roman" w:cs="Times New Roman"/>
          <w:i/>
          <w:sz w:val="24"/>
        </w:rPr>
        <w:pPrChange w:id="31" w:author="James Cole" w:date="2017-02-14T21:01:00Z">
          <w:pPr>
            <w:pStyle w:val="ListParagraph"/>
            <w:numPr>
              <w:numId w:val="54"/>
            </w:numPr>
            <w:ind w:hanging="360"/>
          </w:pPr>
        </w:pPrChange>
      </w:pPr>
      <w:r w:rsidRPr="00DA5131">
        <w:rPr>
          <w:rFonts w:ascii="Times New Roman" w:hAnsi="Times New Roman" w:cs="Times New Roman"/>
          <w:sz w:val="24"/>
        </w:rPr>
        <w:lastRenderedPageBreak/>
        <w:t xml:space="preserve">In one of this writer’s works, Hirst talks about seeing someone drowning in a dream of his, and Spooner wonders if that is him. This writer also wrote a play in which Davies repeatedly says he has to go to Sidcup for his papers and Aston wants to build a garden shed. Besides </w:t>
      </w:r>
      <w:r w:rsidRPr="00DA5131">
        <w:rPr>
          <w:rFonts w:ascii="Times New Roman" w:hAnsi="Times New Roman" w:cs="Times New Roman"/>
          <w:i/>
          <w:sz w:val="24"/>
        </w:rPr>
        <w:t xml:space="preserve">No Man’s Land </w:t>
      </w:r>
      <w:r w:rsidRPr="00DA5131">
        <w:rPr>
          <w:rFonts w:ascii="Times New Roman" w:hAnsi="Times New Roman" w:cs="Times New Roman"/>
          <w:sz w:val="24"/>
        </w:rPr>
        <w:t xml:space="preserve">and </w:t>
      </w:r>
      <w:r w:rsidRPr="00DA5131">
        <w:rPr>
          <w:rFonts w:ascii="Times New Roman" w:hAnsi="Times New Roman" w:cs="Times New Roman"/>
          <w:i/>
          <w:sz w:val="24"/>
        </w:rPr>
        <w:t>The Caretaker</w:t>
      </w:r>
      <w:r w:rsidRPr="00DA5131">
        <w:rPr>
          <w:rFonts w:ascii="Times New Roman" w:hAnsi="Times New Roman" w:cs="Times New Roman"/>
          <w:sz w:val="24"/>
        </w:rPr>
        <w:t xml:space="preserve">, this man also played the titular character in a production of Samuel Beckett’s </w:t>
      </w:r>
      <w:r w:rsidRPr="00DA5131">
        <w:rPr>
          <w:rFonts w:ascii="Times New Roman" w:hAnsi="Times New Roman" w:cs="Times New Roman"/>
          <w:i/>
          <w:sz w:val="24"/>
        </w:rPr>
        <w:t xml:space="preserve">Krapp’s Last Tape, </w:t>
      </w:r>
      <w:r w:rsidRPr="00DA5131">
        <w:rPr>
          <w:rFonts w:ascii="Times New Roman" w:hAnsi="Times New Roman" w:cs="Times New Roman"/>
          <w:sz w:val="24"/>
        </w:rPr>
        <w:t xml:space="preserve">and </w:t>
      </w:r>
      <w:r w:rsidR="000673F0">
        <w:rPr>
          <w:rFonts w:ascii="Times New Roman" w:hAnsi="Times New Roman" w:cs="Times New Roman"/>
          <w:sz w:val="24"/>
        </w:rPr>
        <w:t xml:space="preserve">one of </w:t>
      </w:r>
      <w:r w:rsidRPr="00DA5131">
        <w:rPr>
          <w:rFonts w:ascii="Times New Roman" w:hAnsi="Times New Roman" w:cs="Times New Roman"/>
          <w:sz w:val="24"/>
        </w:rPr>
        <w:t>his most famous play</w:t>
      </w:r>
      <w:r w:rsidR="000673F0">
        <w:rPr>
          <w:rFonts w:ascii="Times New Roman" w:hAnsi="Times New Roman" w:cs="Times New Roman"/>
          <w:sz w:val="24"/>
        </w:rPr>
        <w:t>s</w:t>
      </w:r>
      <w:r w:rsidRPr="00DA5131">
        <w:rPr>
          <w:rFonts w:ascii="Times New Roman" w:hAnsi="Times New Roman" w:cs="Times New Roman"/>
          <w:sz w:val="24"/>
        </w:rPr>
        <w:t xml:space="preserve"> has Ben and Gus argue about the phrase “light the kettle.”</w:t>
      </w:r>
      <w:r w:rsidR="000673F0">
        <w:rPr>
          <w:rFonts w:ascii="Times New Roman" w:hAnsi="Times New Roman" w:cs="Times New Roman"/>
          <w:sz w:val="24"/>
        </w:rPr>
        <w:t xml:space="preserve"> This man also wrote a play in which Stanley is kidnapped the day after the titular celebration.</w:t>
      </w:r>
      <w:r w:rsidRPr="00DA5131">
        <w:rPr>
          <w:rFonts w:ascii="Times New Roman" w:hAnsi="Times New Roman" w:cs="Times New Roman"/>
          <w:sz w:val="24"/>
        </w:rPr>
        <w:t xml:space="preserve"> For ten points, name this writer of </w:t>
      </w:r>
      <w:r w:rsidR="000673F0">
        <w:rPr>
          <w:rFonts w:ascii="Times New Roman" w:hAnsi="Times New Roman" w:cs="Times New Roman"/>
          <w:i/>
          <w:sz w:val="24"/>
        </w:rPr>
        <w:t xml:space="preserve">The Dumb Waiter </w:t>
      </w:r>
      <w:r w:rsidR="000673F0">
        <w:rPr>
          <w:rFonts w:ascii="Times New Roman" w:hAnsi="Times New Roman" w:cs="Times New Roman"/>
          <w:sz w:val="24"/>
        </w:rPr>
        <w:t xml:space="preserve">and </w:t>
      </w:r>
      <w:r w:rsidR="000673F0">
        <w:rPr>
          <w:rFonts w:ascii="Times New Roman" w:hAnsi="Times New Roman" w:cs="Times New Roman"/>
          <w:i/>
          <w:sz w:val="24"/>
        </w:rPr>
        <w:t>The Birthday Party</w:t>
      </w:r>
      <w:r w:rsidR="000673F0">
        <w:rPr>
          <w:rFonts w:ascii="Times New Roman" w:hAnsi="Times New Roman" w:cs="Times New Roman"/>
          <w:sz w:val="24"/>
        </w:rPr>
        <w:t xml:space="preserve">. </w:t>
      </w:r>
    </w:p>
    <w:p w14:paraId="00F9CF49" w14:textId="0A222046" w:rsidR="000F1514" w:rsidRPr="00DA5131" w:rsidRDefault="00DA5131" w:rsidP="000673F0">
      <w:pPr>
        <w:pStyle w:val="ListParagraph"/>
        <w:spacing w:after="0" w:line="240" w:lineRule="auto"/>
        <w:rPr>
          <w:rFonts w:ascii="Times New Roman" w:hAnsi="Times New Roman" w:cs="Times New Roman"/>
          <w:sz w:val="24"/>
        </w:rPr>
      </w:pPr>
      <w:r w:rsidRPr="00DA5131">
        <w:rPr>
          <w:rFonts w:ascii="Times New Roman" w:hAnsi="Times New Roman" w:cs="Times New Roman"/>
          <w:sz w:val="24"/>
        </w:rPr>
        <w:t xml:space="preserve">Answer: Harold </w:t>
      </w:r>
      <w:r w:rsidRPr="00DA5131">
        <w:rPr>
          <w:rFonts w:ascii="Times New Roman" w:hAnsi="Times New Roman" w:cs="Times New Roman"/>
          <w:b/>
          <w:sz w:val="24"/>
          <w:u w:val="single"/>
        </w:rPr>
        <w:t>Pinter</w:t>
      </w:r>
    </w:p>
    <w:p w14:paraId="2D6542F5" w14:textId="00787867" w:rsidR="000F1514" w:rsidRPr="000673F0" w:rsidRDefault="000673F0" w:rsidP="001630E9">
      <w:pPr>
        <w:pStyle w:val="NormalWeb"/>
        <w:numPr>
          <w:ilvl w:val="0"/>
          <w:numId w:val="1"/>
        </w:numPr>
        <w:spacing w:before="0" w:beforeAutospacing="0" w:after="0" w:afterAutospacing="0"/>
        <w:pPrChange w:id="32" w:author="James Cole" w:date="2017-02-14T21:01:00Z">
          <w:pPr>
            <w:pStyle w:val="NormalWeb"/>
            <w:numPr>
              <w:numId w:val="54"/>
            </w:numPr>
            <w:spacing w:before="0" w:beforeAutospacing="0" w:after="0" w:afterAutospacing="0"/>
            <w:ind w:left="720" w:hanging="360"/>
          </w:pPr>
        </w:pPrChange>
      </w:pPr>
      <w:r>
        <w:rPr>
          <w:color w:val="000000"/>
        </w:rPr>
        <w:t xml:space="preserve">This single-party state had Sorbian as an official language in certain districts. Those who refused military service in this state were placed in construction battalions. The Hallstein Doctrine dictated a form of political ostracism for nations that recognized this state. This nation instituted the New Course program and it signed the Basic Treaty with its neighbor. The KPD and SPD were merged in the SED party, which featured leaders such as Walter Ulbricht and Eric Honecker. Peter Fechter was famously killed trying to escape this country which also implemented a secret police force known as the Stasi. For ten points, name this Communist state who constructed the Berlin Wall. </w:t>
      </w:r>
      <w:r>
        <w:br/>
      </w:r>
      <w:r w:rsidRPr="000673F0">
        <w:rPr>
          <w:color w:val="000000"/>
        </w:rPr>
        <w:t xml:space="preserve">Answer: </w:t>
      </w:r>
      <w:r w:rsidRPr="000673F0">
        <w:rPr>
          <w:b/>
          <w:bCs/>
          <w:color w:val="000000"/>
          <w:u w:val="single"/>
        </w:rPr>
        <w:t xml:space="preserve">German Democratic Republic </w:t>
      </w:r>
      <w:r w:rsidRPr="000673F0">
        <w:rPr>
          <w:color w:val="000000"/>
        </w:rPr>
        <w:t xml:space="preserve"> or </w:t>
      </w:r>
      <w:r w:rsidRPr="000673F0">
        <w:rPr>
          <w:b/>
          <w:bCs/>
          <w:color w:val="000000"/>
          <w:u w:val="single"/>
        </w:rPr>
        <w:t>East Germany</w:t>
      </w:r>
    </w:p>
    <w:p w14:paraId="0714B4DF" w14:textId="3FB79199" w:rsidR="00B645C2" w:rsidRPr="00B645C2" w:rsidRDefault="00586CAF" w:rsidP="001630E9">
      <w:pPr>
        <w:pStyle w:val="ListParagraph"/>
        <w:numPr>
          <w:ilvl w:val="0"/>
          <w:numId w:val="1"/>
        </w:numPr>
        <w:rPr>
          <w:rFonts w:ascii="Times New Roman" w:hAnsi="Times New Roman" w:cs="Times New Roman"/>
          <w:sz w:val="24"/>
        </w:rPr>
        <w:pPrChange w:id="33" w:author="James Cole" w:date="2017-02-14T21:01:00Z">
          <w:pPr>
            <w:pStyle w:val="ListParagraph"/>
            <w:numPr>
              <w:numId w:val="54"/>
            </w:numPr>
            <w:ind w:hanging="360"/>
          </w:pPr>
        </w:pPrChange>
      </w:pPr>
      <w:r>
        <w:rPr>
          <w:rFonts w:ascii="Times New Roman" w:hAnsi="Times New Roman" w:cs="Times New Roman"/>
          <w:sz w:val="24"/>
        </w:rPr>
        <w:t>This work describes the creation of the world from a broken duck’s egg and in on</w:t>
      </w:r>
      <w:del w:id="34" w:author="James Cole" w:date="2017-02-13T20:09:00Z">
        <w:r w:rsidDel="0063636F">
          <w:rPr>
            <w:rFonts w:ascii="Times New Roman" w:hAnsi="Times New Roman" w:cs="Times New Roman"/>
            <w:sz w:val="24"/>
          </w:rPr>
          <w:delText>c</w:delText>
        </w:r>
      </w:del>
      <w:r>
        <w:rPr>
          <w:rFonts w:ascii="Times New Roman" w:hAnsi="Times New Roman" w:cs="Times New Roman"/>
          <w:sz w:val="24"/>
        </w:rPr>
        <w:t>e section sees a woman conceive a child by eating a berry.</w:t>
      </w:r>
      <w:r w:rsidR="00B645C2" w:rsidRPr="00B645C2">
        <w:rPr>
          <w:rFonts w:ascii="Times New Roman" w:hAnsi="Times New Roman" w:cs="Times New Roman"/>
          <w:sz w:val="24"/>
        </w:rPr>
        <w:t xml:space="preserve"> </w:t>
      </w:r>
      <w:r w:rsidR="00CA59C2" w:rsidRPr="00B645C2">
        <w:rPr>
          <w:rFonts w:ascii="Times New Roman" w:hAnsi="Times New Roman" w:cs="Times New Roman"/>
          <w:sz w:val="24"/>
        </w:rPr>
        <w:t>One character in this work is given a beer with snakes in it after showing up at a feast uninvited.</w:t>
      </w:r>
      <w:r w:rsidR="00CA59C2">
        <w:rPr>
          <w:rFonts w:ascii="Times New Roman" w:hAnsi="Times New Roman" w:cs="Times New Roman"/>
          <w:sz w:val="24"/>
        </w:rPr>
        <w:t xml:space="preserve"> </w:t>
      </w:r>
      <w:r w:rsidR="00B645C2" w:rsidRPr="00B645C2">
        <w:rPr>
          <w:rFonts w:ascii="Times New Roman" w:hAnsi="Times New Roman" w:cs="Times New Roman"/>
          <w:sz w:val="24"/>
        </w:rPr>
        <w:t>That same character’s death is symbolized by a bleeding hairbrush in this work, while another woman is mauled aft</w:t>
      </w:r>
      <w:r>
        <w:rPr>
          <w:rFonts w:ascii="Times New Roman" w:hAnsi="Times New Roman" w:cs="Times New Roman"/>
          <w:sz w:val="24"/>
        </w:rPr>
        <w:t>er mistakenly milking a bear. T</w:t>
      </w:r>
      <w:r w:rsidR="00B645C2" w:rsidRPr="00B645C2">
        <w:rPr>
          <w:rFonts w:ascii="Times New Roman" w:hAnsi="Times New Roman" w:cs="Times New Roman"/>
          <w:sz w:val="24"/>
        </w:rPr>
        <w:t>hat woman was Ilmarinen’s wife. Other characters in this work include Vainamoinen, who attempts to recover a mill that produces gold, silver, and salt. For ten points, the Sampo is featured in what work compiled by Elias Lonnrot, the national epic of Finland?</w:t>
      </w:r>
    </w:p>
    <w:p w14:paraId="245A5970" w14:textId="4873F1E7" w:rsidR="000F1514" w:rsidRPr="00B645C2" w:rsidRDefault="00B645C2" w:rsidP="00B645C2">
      <w:pPr>
        <w:pStyle w:val="ListParagraph"/>
        <w:rPr>
          <w:rFonts w:ascii="Times New Roman" w:hAnsi="Times New Roman" w:cs="Times New Roman"/>
          <w:sz w:val="24"/>
        </w:rPr>
      </w:pPr>
      <w:r w:rsidRPr="00B645C2">
        <w:rPr>
          <w:rFonts w:ascii="Times New Roman" w:hAnsi="Times New Roman" w:cs="Times New Roman"/>
          <w:sz w:val="24"/>
        </w:rPr>
        <w:t xml:space="preserve">Answer: the </w:t>
      </w:r>
      <w:r w:rsidRPr="00B645C2">
        <w:rPr>
          <w:rFonts w:ascii="Times New Roman" w:hAnsi="Times New Roman" w:cs="Times New Roman"/>
          <w:b/>
          <w:sz w:val="24"/>
          <w:u w:val="single"/>
        </w:rPr>
        <w:t>Kalevala</w:t>
      </w:r>
    </w:p>
    <w:p w14:paraId="7B929D8E" w14:textId="2FD53537" w:rsidR="00306705" w:rsidRPr="00306705" w:rsidRDefault="00306705" w:rsidP="001630E9">
      <w:pPr>
        <w:pStyle w:val="ListParagraph"/>
        <w:numPr>
          <w:ilvl w:val="0"/>
          <w:numId w:val="1"/>
        </w:numPr>
        <w:rPr>
          <w:rFonts w:ascii="Times New Roman" w:hAnsi="Times New Roman" w:cs="Times New Roman"/>
          <w:bCs/>
          <w:sz w:val="24"/>
        </w:rPr>
        <w:pPrChange w:id="35" w:author="James Cole" w:date="2017-02-14T21:01:00Z">
          <w:pPr>
            <w:pStyle w:val="ListParagraph"/>
            <w:numPr>
              <w:numId w:val="54"/>
            </w:numPr>
            <w:ind w:hanging="360"/>
          </w:pPr>
        </w:pPrChange>
      </w:pPr>
      <w:r>
        <w:rPr>
          <w:rFonts w:ascii="Times New Roman" w:hAnsi="Times New Roman" w:cs="Times New Roman"/>
          <w:bCs/>
          <w:sz w:val="24"/>
        </w:rPr>
        <w:t xml:space="preserve">William MacNevin performed an early version of this experiment that produced “resinous solids.” </w:t>
      </w:r>
      <w:ins w:id="36" w:author="James Cole" w:date="2017-02-11T14:30:00Z">
        <w:r>
          <w:rPr>
            <w:rFonts w:ascii="Times New Roman" w:hAnsi="Times New Roman" w:cs="Times New Roman"/>
            <w:bCs/>
            <w:sz w:val="24"/>
          </w:rPr>
          <w:t>T</w:t>
        </w:r>
      </w:ins>
      <w:r w:rsidRPr="00306705">
        <w:rPr>
          <w:rFonts w:ascii="Times New Roman" w:hAnsi="Times New Roman" w:cs="Times New Roman"/>
          <w:bCs/>
          <w:sz w:val="24"/>
        </w:rPr>
        <w:t>he reactants in this experiment formed hydrogen cyanide and formaldehyde, which Joan Oro utilized in a follow-up experiment. Some believe that this experiment should have used hydrogen sulfide and sulfur dioxide instead of methane and hydrogen, which were electrified after conversion to gas. The results of this experiment were due to Strecker synthesis and it was first proposed to confirm the Oparin-Haldane hypothesis. For ten points name this experiment that sought to recreate amino acids in Earth’s early atmosphere.</w:t>
      </w:r>
    </w:p>
    <w:p w14:paraId="6793C395" w14:textId="150BCCAB" w:rsidR="000F1514" w:rsidRPr="00306705" w:rsidRDefault="00306705" w:rsidP="00306705">
      <w:pPr>
        <w:pStyle w:val="ListParagraph"/>
        <w:rPr>
          <w:rFonts w:ascii="Times New Roman" w:hAnsi="Times New Roman" w:cs="Times New Roman"/>
          <w:bCs/>
          <w:sz w:val="24"/>
        </w:rPr>
      </w:pPr>
      <w:r w:rsidRPr="00306705">
        <w:rPr>
          <w:rFonts w:ascii="Times New Roman" w:hAnsi="Times New Roman" w:cs="Times New Roman"/>
          <w:bCs/>
          <w:sz w:val="24"/>
        </w:rPr>
        <w:t>Answer:</w:t>
      </w:r>
      <w:r w:rsidRPr="00306705">
        <w:rPr>
          <w:rFonts w:ascii="Times New Roman" w:hAnsi="Times New Roman" w:cs="Times New Roman"/>
          <w:bCs/>
          <w:i/>
          <w:sz w:val="24"/>
        </w:rPr>
        <w:t xml:space="preserve"> </w:t>
      </w:r>
      <w:r w:rsidRPr="00306705">
        <w:rPr>
          <w:rFonts w:ascii="Times New Roman" w:hAnsi="Times New Roman" w:cs="Times New Roman"/>
          <w:b/>
          <w:bCs/>
          <w:sz w:val="24"/>
          <w:u w:val="single"/>
        </w:rPr>
        <w:t>Miller-Urey</w:t>
      </w:r>
      <w:r w:rsidRPr="00306705">
        <w:rPr>
          <w:rFonts w:ascii="Times New Roman" w:hAnsi="Times New Roman" w:cs="Times New Roman"/>
          <w:bCs/>
          <w:sz w:val="24"/>
        </w:rPr>
        <w:t xml:space="preserve"> experiment [accept equivalents including the names]</w:t>
      </w:r>
    </w:p>
    <w:p w14:paraId="2AB622F5" w14:textId="2B0CF78C" w:rsidR="00D87E07" w:rsidRPr="00D87E07" w:rsidRDefault="00D87E07" w:rsidP="001630E9">
      <w:pPr>
        <w:pStyle w:val="ListParagraph"/>
        <w:numPr>
          <w:ilvl w:val="0"/>
          <w:numId w:val="1"/>
        </w:numPr>
        <w:rPr>
          <w:ins w:id="37" w:author="James Cole" w:date="2017-02-11T14:30:00Z"/>
          <w:rFonts w:ascii="Times New Roman" w:hAnsi="Times New Roman" w:cs="Times New Roman"/>
          <w:sz w:val="24"/>
        </w:rPr>
        <w:pPrChange w:id="38" w:author="James Cole" w:date="2017-02-14T21:01:00Z">
          <w:pPr>
            <w:pStyle w:val="ListParagraph"/>
            <w:numPr>
              <w:numId w:val="54"/>
            </w:numPr>
            <w:ind w:hanging="360"/>
          </w:pPr>
        </w:pPrChange>
      </w:pPr>
      <w:ins w:id="39" w:author="James Cole" w:date="2017-02-11T14:30:00Z">
        <w:r w:rsidRPr="00D87E07">
          <w:rPr>
            <w:rFonts w:ascii="Times New Roman" w:hAnsi="Times New Roman" w:cs="Times New Roman"/>
            <w:sz w:val="24"/>
          </w:rPr>
          <w:t>This group allied with England in the Covenant Chain and one leader of this group, Joseph Brant, was later defeated during the Sullivan Campaign. Families in this group were ceremonial</w:t>
        </w:r>
      </w:ins>
      <w:ins w:id="40" w:author="James Cole" w:date="2017-02-13T20:11:00Z">
        <w:r w:rsidR="0063636F">
          <w:rPr>
            <w:rFonts w:ascii="Times New Roman" w:hAnsi="Times New Roman" w:cs="Times New Roman"/>
            <w:sz w:val="24"/>
          </w:rPr>
          <w:t>ly</w:t>
        </w:r>
      </w:ins>
      <w:ins w:id="41" w:author="James Cole" w:date="2017-02-11T14:30:00Z">
        <w:r w:rsidRPr="00D87E07">
          <w:rPr>
            <w:rFonts w:ascii="Times New Roman" w:hAnsi="Times New Roman" w:cs="Times New Roman"/>
            <w:sz w:val="24"/>
          </w:rPr>
          <w:t xml:space="preserve"> replenished through the enactment of “mourning wars” and this group was officially solidified by a leader known as the “Peacemaker”. Members of this group eventually sold off a large portion of their land in the Treaty of Fort Stanwix and they famously fought the Beaver Wars with the Huron. The Tuscarora eventually joined these people, who were ruled over by a group of fifty “sachems”. For ten points, name these </w:t>
        </w:r>
        <w:r w:rsidRPr="00D87E07">
          <w:rPr>
            <w:rFonts w:ascii="Times New Roman" w:hAnsi="Times New Roman" w:cs="Times New Roman"/>
            <w:sz w:val="24"/>
          </w:rPr>
          <w:lastRenderedPageBreak/>
          <w:t>“people of the long houses” that included the Oneida, Seneca, Mohawk, and Cayuga tribes.</w:t>
        </w:r>
      </w:ins>
    </w:p>
    <w:p w14:paraId="6CB0D04B" w14:textId="77777777" w:rsidR="00A1738F" w:rsidRDefault="00D87E07">
      <w:pPr>
        <w:pStyle w:val="ListParagraph"/>
        <w:rPr>
          <w:ins w:id="42" w:author="James Cole" w:date="2017-02-11T14:31:00Z"/>
          <w:rFonts w:ascii="Times New Roman" w:hAnsi="Times New Roman" w:cs="Times New Roman"/>
          <w:sz w:val="24"/>
        </w:rPr>
        <w:pPrChange w:id="43" w:author="James Cole" w:date="2017-02-11T14:31:00Z">
          <w:pPr>
            <w:pStyle w:val="ListParagraph"/>
            <w:numPr>
              <w:numId w:val="1"/>
            </w:numPr>
            <w:spacing w:after="0"/>
            <w:ind w:hanging="360"/>
          </w:pPr>
        </w:pPrChange>
      </w:pPr>
      <w:ins w:id="44" w:author="James Cole" w:date="2017-02-11T14:30:00Z">
        <w:r w:rsidRPr="00D87E07">
          <w:rPr>
            <w:rFonts w:ascii="Times New Roman" w:hAnsi="Times New Roman" w:cs="Times New Roman"/>
            <w:sz w:val="24"/>
          </w:rPr>
          <w:t xml:space="preserve">Answer: </w:t>
        </w:r>
        <w:r w:rsidRPr="00D87E07">
          <w:rPr>
            <w:rFonts w:ascii="Times New Roman" w:hAnsi="Times New Roman" w:cs="Times New Roman"/>
            <w:b/>
            <w:sz w:val="24"/>
            <w:u w:val="single"/>
          </w:rPr>
          <w:t>Iroquois</w:t>
        </w:r>
        <w:r w:rsidRPr="00D87E07">
          <w:rPr>
            <w:rFonts w:ascii="Times New Roman" w:hAnsi="Times New Roman" w:cs="Times New Roman"/>
            <w:sz w:val="24"/>
          </w:rPr>
          <w:t xml:space="preserve"> (go ahead and accept </w:t>
        </w:r>
        <w:r w:rsidRPr="00D87E07">
          <w:rPr>
            <w:rFonts w:ascii="Times New Roman" w:hAnsi="Times New Roman" w:cs="Times New Roman"/>
            <w:b/>
            <w:sz w:val="24"/>
          </w:rPr>
          <w:t>Iroquois League/Confederacy</w:t>
        </w:r>
      </w:ins>
    </w:p>
    <w:p w14:paraId="5F7503EF" w14:textId="704F6B3B" w:rsidR="00A1738F" w:rsidRPr="00A1738F" w:rsidRDefault="00A1738F" w:rsidP="001630E9">
      <w:pPr>
        <w:pStyle w:val="ListParagraph"/>
        <w:numPr>
          <w:ilvl w:val="0"/>
          <w:numId w:val="1"/>
        </w:numPr>
        <w:rPr>
          <w:ins w:id="45" w:author="James Cole" w:date="2017-02-11T14:32:00Z"/>
          <w:rFonts w:ascii="Times New Roman" w:hAnsi="Times New Roman" w:cs="Times New Roman"/>
          <w:sz w:val="24"/>
          <w:rPrChange w:id="46" w:author="James Cole" w:date="2017-02-11T14:32:00Z">
            <w:rPr>
              <w:ins w:id="47" w:author="James Cole" w:date="2017-02-11T14:32:00Z"/>
              <w:rFonts w:ascii="Times New Roman" w:hAnsi="Times New Roman" w:cs="Times New Roman"/>
            </w:rPr>
          </w:rPrChange>
        </w:rPr>
        <w:pPrChange w:id="48" w:author="James Cole" w:date="2017-02-14T21:01:00Z">
          <w:pPr>
            <w:pStyle w:val="ListParagraph"/>
            <w:numPr>
              <w:numId w:val="54"/>
            </w:numPr>
            <w:ind w:hanging="360"/>
          </w:pPr>
        </w:pPrChange>
      </w:pPr>
      <w:ins w:id="49" w:author="James Cole" w:date="2017-02-11T14:32:00Z">
        <w:r w:rsidRPr="00A1738F">
          <w:rPr>
            <w:rFonts w:ascii="Times New Roman" w:hAnsi="Times New Roman" w:cs="Times New Roman"/>
            <w:sz w:val="24"/>
            <w:rPrChange w:id="50" w:author="James Cole" w:date="2017-02-11T14:32:00Z">
              <w:rPr>
                <w:rFonts w:ascii="Times New Roman" w:hAnsi="Times New Roman" w:cs="Times New Roman"/>
              </w:rPr>
            </w:rPrChange>
          </w:rPr>
          <w:t>This character offers to fetch another man wine instead of brandy and shoots him after saying “Dead men don’t bite.” This character witnessed the death of George Merry and is accompanied by Tom Redruth to Bristol, where he recognizes Black Dog in a pub.</w:t>
        </w:r>
      </w:ins>
      <w:ins w:id="51" w:author="James Cole" w:date="2017-02-11T14:34:00Z">
        <w:r>
          <w:rPr>
            <w:rFonts w:ascii="Times New Roman" w:hAnsi="Times New Roman" w:cs="Times New Roman"/>
            <w:sz w:val="24"/>
          </w:rPr>
          <w:t xml:space="preserve"> At one point this character eavesdrops on some treacherous figures whilst hiding in an apple barrel.</w:t>
        </w:r>
      </w:ins>
      <w:ins w:id="52" w:author="James Cole" w:date="2017-02-11T14:32:00Z">
        <w:r w:rsidRPr="00A1738F">
          <w:rPr>
            <w:rFonts w:ascii="Times New Roman" w:hAnsi="Times New Roman" w:cs="Times New Roman"/>
            <w:sz w:val="24"/>
            <w:rPrChange w:id="53" w:author="James Cole" w:date="2017-02-11T14:32:00Z">
              <w:rPr>
                <w:rFonts w:ascii="Times New Roman" w:hAnsi="Times New Roman" w:cs="Times New Roman"/>
              </w:rPr>
            </w:rPrChange>
          </w:rPr>
          <w:t xml:space="preserve"> After his father’s funeral he guides Blind Pew to the ‘Captain’ and at the end of the novel he appears in, reveals he has nightmares about a parrot cackling over ‘pieces of eight’. Long John Silver serves as a mentor to, for ten points, what cabin boy of the Hispaniola, narrator of </w:t>
        </w:r>
        <w:r w:rsidRPr="00A1738F">
          <w:rPr>
            <w:rFonts w:ascii="Times New Roman" w:hAnsi="Times New Roman" w:cs="Times New Roman"/>
            <w:i/>
            <w:sz w:val="24"/>
            <w:rPrChange w:id="54" w:author="James Cole" w:date="2017-02-11T14:32:00Z">
              <w:rPr>
                <w:rFonts w:ascii="Times New Roman" w:hAnsi="Times New Roman" w:cs="Times New Roman"/>
                <w:i/>
              </w:rPr>
            </w:rPrChange>
          </w:rPr>
          <w:t>Treasure Island</w:t>
        </w:r>
        <w:r w:rsidRPr="00A1738F">
          <w:rPr>
            <w:rFonts w:ascii="Times New Roman" w:hAnsi="Times New Roman" w:cs="Times New Roman"/>
            <w:sz w:val="24"/>
            <w:rPrChange w:id="55" w:author="James Cole" w:date="2017-02-11T14:32:00Z">
              <w:rPr>
                <w:rFonts w:ascii="Times New Roman" w:hAnsi="Times New Roman" w:cs="Times New Roman"/>
              </w:rPr>
            </w:rPrChange>
          </w:rPr>
          <w:t>?</w:t>
        </w:r>
      </w:ins>
    </w:p>
    <w:p w14:paraId="4C988787" w14:textId="32486887" w:rsidR="00DD7D19" w:rsidRPr="00483924" w:rsidRDefault="00A1738F" w:rsidP="00483924">
      <w:pPr>
        <w:pStyle w:val="ListParagraph"/>
        <w:rPr>
          <w:ins w:id="56" w:author="James Cole" w:date="2017-02-11T14:34:00Z"/>
          <w:rFonts w:ascii="Times New Roman" w:hAnsi="Times New Roman" w:cs="Times New Roman"/>
          <w:sz w:val="24"/>
          <w:rPrChange w:id="57" w:author="James Cole" w:date="2017-02-13T15:56:00Z">
            <w:rPr>
              <w:ins w:id="58" w:author="James Cole" w:date="2017-02-11T14:34:00Z"/>
            </w:rPr>
          </w:rPrChange>
        </w:rPr>
        <w:pPrChange w:id="59" w:author="James Cole" w:date="2017-02-13T15:56:00Z">
          <w:pPr>
            <w:pStyle w:val="ListParagraph"/>
            <w:numPr>
              <w:numId w:val="1"/>
            </w:numPr>
            <w:ind w:hanging="360"/>
          </w:pPr>
        </w:pPrChange>
      </w:pPr>
      <w:ins w:id="60" w:author="James Cole" w:date="2017-02-11T14:32:00Z">
        <w:r w:rsidRPr="00A1738F">
          <w:rPr>
            <w:rFonts w:ascii="Times New Roman" w:hAnsi="Times New Roman" w:cs="Times New Roman"/>
            <w:sz w:val="24"/>
            <w:rPrChange w:id="61" w:author="James Cole" w:date="2017-02-11T14:32:00Z">
              <w:rPr>
                <w:rFonts w:ascii="Times New Roman" w:hAnsi="Times New Roman" w:cs="Times New Roman"/>
              </w:rPr>
            </w:rPrChange>
          </w:rPr>
          <w:t xml:space="preserve">Answer: </w:t>
        </w:r>
        <w:r w:rsidRPr="00A1738F">
          <w:rPr>
            <w:rFonts w:ascii="Times New Roman" w:hAnsi="Times New Roman" w:cs="Times New Roman"/>
            <w:b/>
            <w:sz w:val="24"/>
            <w:u w:val="single"/>
            <w:rPrChange w:id="62" w:author="James Cole" w:date="2017-02-11T14:32:00Z">
              <w:rPr>
                <w:rFonts w:ascii="Times New Roman" w:hAnsi="Times New Roman" w:cs="Times New Roman"/>
                <w:u w:val="single"/>
              </w:rPr>
            </w:rPrChange>
          </w:rPr>
          <w:t>Jim</w:t>
        </w:r>
        <w:r w:rsidRPr="00A1738F">
          <w:rPr>
            <w:rFonts w:ascii="Times New Roman" w:hAnsi="Times New Roman" w:cs="Times New Roman"/>
            <w:b/>
            <w:sz w:val="24"/>
            <w:rPrChange w:id="63" w:author="James Cole" w:date="2017-02-11T14:32:00Z">
              <w:rPr>
                <w:rFonts w:ascii="Times New Roman" w:hAnsi="Times New Roman" w:cs="Times New Roman"/>
              </w:rPr>
            </w:rPrChange>
          </w:rPr>
          <w:t xml:space="preserve"> </w:t>
        </w:r>
        <w:r w:rsidRPr="00A1738F">
          <w:rPr>
            <w:rFonts w:ascii="Times New Roman" w:hAnsi="Times New Roman" w:cs="Times New Roman"/>
            <w:b/>
            <w:sz w:val="24"/>
            <w:u w:val="single"/>
            <w:rPrChange w:id="64" w:author="James Cole" w:date="2017-02-11T14:32:00Z">
              <w:rPr>
                <w:rFonts w:ascii="Times New Roman" w:hAnsi="Times New Roman" w:cs="Times New Roman"/>
                <w:u w:val="single"/>
              </w:rPr>
            </w:rPrChange>
          </w:rPr>
          <w:t>Hawkins</w:t>
        </w:r>
        <w:r w:rsidRPr="00A1738F">
          <w:rPr>
            <w:rFonts w:ascii="Times New Roman" w:hAnsi="Times New Roman" w:cs="Times New Roman"/>
            <w:sz w:val="24"/>
            <w:rPrChange w:id="65" w:author="James Cole" w:date="2017-02-11T14:32:00Z">
              <w:rPr>
                <w:rFonts w:ascii="Times New Roman" w:hAnsi="Times New Roman" w:cs="Times New Roman"/>
              </w:rPr>
            </w:rPrChange>
          </w:rPr>
          <w:t xml:space="preserve"> [accept either]</w:t>
        </w:r>
      </w:ins>
    </w:p>
    <w:p w14:paraId="74BF3434" w14:textId="39B03845" w:rsidR="00483924" w:rsidRDefault="00483924" w:rsidP="001630E9">
      <w:pPr>
        <w:pStyle w:val="ListParagraph"/>
        <w:numPr>
          <w:ilvl w:val="0"/>
          <w:numId w:val="1"/>
        </w:numPr>
        <w:rPr>
          <w:ins w:id="66" w:author="James Cole" w:date="2017-02-13T16:06:00Z"/>
          <w:rFonts w:ascii="Times New Roman" w:hAnsi="Times New Roman" w:cs="Times New Roman"/>
          <w:sz w:val="24"/>
        </w:rPr>
        <w:pPrChange w:id="67" w:author="James Cole" w:date="2017-02-14T21:01:00Z">
          <w:pPr>
            <w:pStyle w:val="ListParagraph"/>
            <w:numPr>
              <w:numId w:val="54"/>
            </w:numPr>
            <w:ind w:hanging="360"/>
          </w:pPr>
        </w:pPrChange>
      </w:pPr>
      <w:ins w:id="68" w:author="James Cole" w:date="2017-02-13T16:00:00Z">
        <w:r>
          <w:rPr>
            <w:rFonts w:ascii="Times New Roman" w:hAnsi="Times New Roman" w:cs="Times New Roman"/>
            <w:sz w:val="24"/>
          </w:rPr>
          <w:t xml:space="preserve">Several strategies for loading in this tissue include symplastic and apoplastic mechanisms. </w:t>
        </w:r>
      </w:ins>
      <w:ins w:id="69" w:author="James Cole" w:date="2017-02-13T16:01:00Z">
        <w:r>
          <w:rPr>
            <w:rFonts w:ascii="Times New Roman" w:hAnsi="Times New Roman" w:cs="Times New Roman"/>
            <w:sz w:val="24"/>
          </w:rPr>
          <w:t>It begins to die off after it loses its capabili</w:t>
        </w:r>
      </w:ins>
      <w:ins w:id="70" w:author="James Cole" w:date="2017-02-13T16:02:00Z">
        <w:r>
          <w:rPr>
            <w:rFonts w:ascii="Times New Roman" w:hAnsi="Times New Roman" w:cs="Times New Roman"/>
            <w:sz w:val="24"/>
          </w:rPr>
          <w:t>ties in</w:t>
        </w:r>
      </w:ins>
      <w:ins w:id="71" w:author="James Cole" w:date="2017-02-13T16:01:00Z">
        <w:r>
          <w:rPr>
            <w:rFonts w:ascii="Times New Roman" w:hAnsi="Times New Roman" w:cs="Times New Roman"/>
            <w:sz w:val="24"/>
          </w:rPr>
          <w:t xml:space="preserve"> a process known as girdling. </w:t>
        </w:r>
      </w:ins>
      <w:ins w:id="72" w:author="James Cole" w:date="2017-02-13T16:03:00Z">
        <w:r>
          <w:rPr>
            <w:rFonts w:ascii="Times New Roman" w:hAnsi="Times New Roman" w:cs="Times New Roman"/>
            <w:sz w:val="24"/>
          </w:rPr>
          <w:t xml:space="preserve">Certain organism use albuminous cells instead of the companion cells more commonly found alongside this tissue, which is typically found behind the sclerenchyma. </w:t>
        </w:r>
      </w:ins>
      <w:ins w:id="73" w:author="James Cole" w:date="2017-02-13T16:04:00Z">
        <w:r>
          <w:rPr>
            <w:rFonts w:ascii="Times New Roman" w:hAnsi="Times New Roman" w:cs="Times New Roman"/>
            <w:sz w:val="24"/>
          </w:rPr>
          <w:t xml:space="preserve">Ernst Munch proposed the pressure flow hypothesis to describe the movement of one material in this tissue which functions according to bulk flow via translocation. </w:t>
        </w:r>
      </w:ins>
      <w:ins w:id="74" w:author="James Cole" w:date="2017-02-13T16:05:00Z">
        <w:r>
          <w:rPr>
            <w:rFonts w:ascii="Times New Roman" w:hAnsi="Times New Roman" w:cs="Times New Roman"/>
            <w:sz w:val="24"/>
          </w:rPr>
          <w:t>Composed of sieve tubes and connected by channels known as plasmodesmata, the cells of this tissue are separated from a similar tissue by the vascular cambium. For ten points, name this plant tissue that moves sugars and nutrie</w:t>
        </w:r>
      </w:ins>
      <w:ins w:id="75" w:author="James Cole" w:date="2017-02-13T16:06:00Z">
        <w:r>
          <w:rPr>
            <w:rFonts w:ascii="Times New Roman" w:hAnsi="Times New Roman" w:cs="Times New Roman"/>
            <w:sz w:val="24"/>
          </w:rPr>
          <w:t xml:space="preserve">nts, unlike the xylem. </w:t>
        </w:r>
      </w:ins>
    </w:p>
    <w:p w14:paraId="0F55097F" w14:textId="29E3950B" w:rsidR="00FC2269" w:rsidRDefault="00483924" w:rsidP="00FC2269">
      <w:pPr>
        <w:pStyle w:val="ListParagraph"/>
        <w:rPr>
          <w:ins w:id="76" w:author="James Cole" w:date="2017-02-14T11:29:00Z"/>
          <w:rFonts w:ascii="Times New Roman" w:hAnsi="Times New Roman" w:cs="Times New Roman"/>
          <w:b/>
          <w:sz w:val="24"/>
          <w:u w:val="single"/>
        </w:rPr>
        <w:pPrChange w:id="77" w:author="James Cole" w:date="2017-02-14T11:29:00Z">
          <w:pPr>
            <w:pStyle w:val="ListParagraph"/>
            <w:numPr>
              <w:numId w:val="1"/>
            </w:numPr>
            <w:ind w:hanging="360"/>
          </w:pPr>
        </w:pPrChange>
      </w:pPr>
      <w:ins w:id="78" w:author="James Cole" w:date="2017-02-13T16:06:00Z">
        <w:r>
          <w:rPr>
            <w:rFonts w:ascii="Times New Roman" w:hAnsi="Times New Roman" w:cs="Times New Roman"/>
            <w:sz w:val="24"/>
          </w:rPr>
          <w:t xml:space="preserve">Answer: </w:t>
        </w:r>
        <w:r>
          <w:rPr>
            <w:rFonts w:ascii="Times New Roman" w:hAnsi="Times New Roman" w:cs="Times New Roman"/>
            <w:b/>
            <w:sz w:val="24"/>
            <w:u w:val="single"/>
          </w:rPr>
          <w:t>phloem</w:t>
        </w:r>
      </w:ins>
    </w:p>
    <w:p w14:paraId="009E54C1" w14:textId="0D1E7EF0" w:rsidR="008E740B" w:rsidRDefault="00FC2269" w:rsidP="001630E9">
      <w:pPr>
        <w:pStyle w:val="ListParagraph"/>
        <w:numPr>
          <w:ilvl w:val="0"/>
          <w:numId w:val="1"/>
        </w:numPr>
        <w:rPr>
          <w:ins w:id="79" w:author="James Cole" w:date="2017-02-14T11:33:00Z"/>
          <w:rFonts w:ascii="Times New Roman" w:hAnsi="Times New Roman" w:cs="Times New Roman"/>
          <w:sz w:val="24"/>
        </w:rPr>
        <w:pPrChange w:id="80" w:author="James Cole" w:date="2017-02-14T21:01:00Z">
          <w:pPr>
            <w:pStyle w:val="ListParagraph"/>
            <w:numPr>
              <w:numId w:val="1"/>
            </w:numPr>
            <w:ind w:hanging="360"/>
          </w:pPr>
        </w:pPrChange>
      </w:pPr>
      <w:ins w:id="81" w:author="James Cole" w:date="2017-02-14T11:29:00Z">
        <w:r>
          <w:rPr>
            <w:rFonts w:ascii="Times New Roman" w:hAnsi="Times New Roman" w:cs="Times New Roman"/>
            <w:sz w:val="24"/>
          </w:rPr>
          <w:t>In this work, the protagonist insults a portrait of Goethe and later argues with a version of him in a dream.</w:t>
        </w:r>
      </w:ins>
      <w:ins w:id="82" w:author="James Cole" w:date="2017-02-14T11:32:00Z">
        <w:r w:rsidR="0026284D">
          <w:rPr>
            <w:rFonts w:ascii="Times New Roman" w:hAnsi="Times New Roman" w:cs="Times New Roman"/>
            <w:sz w:val="24"/>
          </w:rPr>
          <w:t xml:space="preserve"> One character meets an androgynous girl in the Black Eagle bar, and that character later imagines that girl as one of his childhood friends.</w:t>
        </w:r>
      </w:ins>
      <w:ins w:id="83" w:author="James Cole" w:date="2017-02-14T11:29:00Z">
        <w:r>
          <w:rPr>
            <w:rFonts w:ascii="Times New Roman" w:hAnsi="Times New Roman" w:cs="Times New Roman"/>
            <w:sz w:val="24"/>
          </w:rPr>
          <w:t xml:space="preserve"> Later, the main character meets a saxophonist, who shows him a gold snuffbox. In this novel, Harry gets invited to the Magic Theater which is </w:t>
        </w:r>
      </w:ins>
      <w:ins w:id="84" w:author="James Cole" w:date="2017-02-14T11:30:00Z">
        <w:r>
          <w:rPr>
            <w:rFonts w:ascii="Times New Roman" w:hAnsi="Times New Roman" w:cs="Times New Roman"/>
            <w:sz w:val="24"/>
          </w:rPr>
          <w:t xml:space="preserve">“FOR MADMEN ONLY” and later talks to Pablo in the form of Mozart. This novel approaches its end when Hermine tells Harry that she must kill him, and he does so in a hall of mirror. For ten points, name this novel by Herman Hesse. </w:t>
        </w:r>
      </w:ins>
    </w:p>
    <w:p w14:paraId="65F885F1" w14:textId="601DC1C6" w:rsidR="0026284D" w:rsidRPr="0026284D" w:rsidRDefault="0026284D" w:rsidP="0026284D">
      <w:pPr>
        <w:pStyle w:val="ListParagraph"/>
        <w:rPr>
          <w:ins w:id="85" w:author="James Cole" w:date="2017-02-13T16:06:00Z"/>
          <w:rFonts w:ascii="Times New Roman" w:hAnsi="Times New Roman" w:cs="Times New Roman"/>
          <w:sz w:val="24"/>
          <w:rPrChange w:id="86" w:author="James Cole" w:date="2017-02-14T11:33:00Z">
            <w:rPr>
              <w:ins w:id="87" w:author="James Cole" w:date="2017-02-13T16:06:00Z"/>
            </w:rPr>
          </w:rPrChange>
        </w:rPr>
        <w:pPrChange w:id="88" w:author="James Cole" w:date="2017-02-14T11:33:00Z">
          <w:pPr>
            <w:pStyle w:val="ListParagraph"/>
            <w:numPr>
              <w:numId w:val="1"/>
            </w:numPr>
            <w:ind w:hanging="360"/>
          </w:pPr>
        </w:pPrChange>
      </w:pPr>
      <w:ins w:id="89" w:author="James Cole" w:date="2017-02-14T11:33:00Z">
        <w:r>
          <w:rPr>
            <w:rFonts w:ascii="Times New Roman" w:hAnsi="Times New Roman" w:cs="Times New Roman"/>
            <w:sz w:val="24"/>
          </w:rPr>
          <w:t xml:space="preserve">Answer: </w:t>
        </w:r>
        <w:r>
          <w:rPr>
            <w:rFonts w:ascii="Times New Roman" w:hAnsi="Times New Roman" w:cs="Times New Roman"/>
            <w:b/>
            <w:i/>
            <w:sz w:val="24"/>
            <w:u w:val="single"/>
          </w:rPr>
          <w:t>Steppenwolf</w:t>
        </w:r>
      </w:ins>
    </w:p>
    <w:p w14:paraId="57A6BD67" w14:textId="6D8022F9" w:rsidR="008E740B" w:rsidRDefault="008E740B" w:rsidP="008E740B">
      <w:pPr>
        <w:rPr>
          <w:ins w:id="90" w:author="James Cole" w:date="2017-02-13T16:06:00Z"/>
        </w:rPr>
        <w:pPrChange w:id="91" w:author="James Cole" w:date="2017-02-13T16:06:00Z">
          <w:pPr>
            <w:pStyle w:val="ListParagraph"/>
            <w:numPr>
              <w:numId w:val="1"/>
            </w:numPr>
            <w:ind w:hanging="360"/>
          </w:pPr>
        </w:pPrChange>
      </w:pPr>
    </w:p>
    <w:p w14:paraId="67CAA20A" w14:textId="2B3E0139" w:rsidR="008E740B" w:rsidRDefault="008E740B" w:rsidP="008E740B">
      <w:pPr>
        <w:rPr>
          <w:ins w:id="92" w:author="James Cole" w:date="2017-02-13T16:06:00Z"/>
        </w:rPr>
        <w:pPrChange w:id="93" w:author="James Cole" w:date="2017-02-13T16:06:00Z">
          <w:pPr>
            <w:pStyle w:val="ListParagraph"/>
            <w:numPr>
              <w:numId w:val="1"/>
            </w:numPr>
            <w:ind w:hanging="360"/>
          </w:pPr>
        </w:pPrChange>
      </w:pPr>
    </w:p>
    <w:p w14:paraId="04C1B111" w14:textId="70257432" w:rsidR="008E740B" w:rsidRDefault="008E740B" w:rsidP="008E740B">
      <w:pPr>
        <w:rPr>
          <w:ins w:id="94" w:author="James Cole" w:date="2017-02-13T16:06:00Z"/>
        </w:rPr>
        <w:pPrChange w:id="95" w:author="James Cole" w:date="2017-02-13T16:06:00Z">
          <w:pPr>
            <w:pStyle w:val="ListParagraph"/>
            <w:numPr>
              <w:numId w:val="1"/>
            </w:numPr>
            <w:ind w:hanging="360"/>
          </w:pPr>
        </w:pPrChange>
      </w:pPr>
    </w:p>
    <w:p w14:paraId="67E78CEF" w14:textId="08506629" w:rsidR="008E740B" w:rsidRDefault="008E740B" w:rsidP="008E740B">
      <w:pPr>
        <w:rPr>
          <w:ins w:id="96" w:author="James Cole" w:date="2017-02-13T16:06:00Z"/>
        </w:rPr>
        <w:pPrChange w:id="97" w:author="James Cole" w:date="2017-02-13T16:06:00Z">
          <w:pPr>
            <w:pStyle w:val="ListParagraph"/>
            <w:numPr>
              <w:numId w:val="1"/>
            </w:numPr>
            <w:ind w:hanging="360"/>
          </w:pPr>
        </w:pPrChange>
      </w:pPr>
    </w:p>
    <w:p w14:paraId="0F6BDA29" w14:textId="7BE36533" w:rsidR="008E740B" w:rsidRDefault="008E740B" w:rsidP="008E740B">
      <w:pPr>
        <w:rPr>
          <w:ins w:id="98" w:author="James Cole" w:date="2017-02-13T16:06:00Z"/>
        </w:rPr>
        <w:pPrChange w:id="99" w:author="James Cole" w:date="2017-02-13T16:06:00Z">
          <w:pPr>
            <w:pStyle w:val="ListParagraph"/>
            <w:numPr>
              <w:numId w:val="1"/>
            </w:numPr>
            <w:ind w:hanging="360"/>
          </w:pPr>
        </w:pPrChange>
      </w:pPr>
    </w:p>
    <w:p w14:paraId="5DAE5E58" w14:textId="7202641A" w:rsidR="008E740B" w:rsidRDefault="008E740B" w:rsidP="008E740B">
      <w:pPr>
        <w:rPr>
          <w:ins w:id="100" w:author="James Cole" w:date="2017-02-13T16:06:00Z"/>
        </w:rPr>
        <w:pPrChange w:id="101" w:author="James Cole" w:date="2017-02-13T16:06:00Z">
          <w:pPr>
            <w:pStyle w:val="ListParagraph"/>
            <w:numPr>
              <w:numId w:val="1"/>
            </w:numPr>
            <w:ind w:hanging="360"/>
          </w:pPr>
        </w:pPrChange>
      </w:pPr>
    </w:p>
    <w:p w14:paraId="779E1CFD" w14:textId="65E435AA" w:rsidR="00826F7E" w:rsidRDefault="00826F7E" w:rsidP="008E740B">
      <w:pPr>
        <w:rPr>
          <w:ins w:id="102" w:author="James Cole" w:date="2017-02-14T21:02:00Z"/>
          <w:rFonts w:ascii="Times New Roman" w:hAnsi="Times New Roman" w:cs="Times New Roman"/>
          <w:sz w:val="24"/>
        </w:rPr>
        <w:pPrChange w:id="103" w:author="James Cole" w:date="2017-02-13T16:06:00Z">
          <w:pPr>
            <w:pStyle w:val="ListParagraph"/>
            <w:numPr>
              <w:numId w:val="1"/>
            </w:numPr>
            <w:ind w:hanging="360"/>
          </w:pPr>
        </w:pPrChange>
      </w:pPr>
    </w:p>
    <w:p w14:paraId="7EEBACB8" w14:textId="77777777" w:rsidR="007863B3" w:rsidRPr="008E740B" w:rsidRDefault="007863B3" w:rsidP="008E740B">
      <w:pPr>
        <w:rPr>
          <w:ins w:id="104" w:author="James Cole" w:date="2017-02-11T14:35:00Z"/>
          <w:rFonts w:ascii="Times New Roman" w:hAnsi="Times New Roman" w:cs="Times New Roman"/>
          <w:sz w:val="24"/>
          <w:rPrChange w:id="105" w:author="James Cole" w:date="2017-02-13T16:06:00Z">
            <w:rPr>
              <w:ins w:id="106" w:author="James Cole" w:date="2017-02-11T14:35:00Z"/>
            </w:rPr>
          </w:rPrChange>
        </w:rPr>
        <w:pPrChange w:id="107" w:author="James Cole" w:date="2017-02-13T16:06:00Z">
          <w:pPr>
            <w:pStyle w:val="ListParagraph"/>
            <w:numPr>
              <w:numId w:val="1"/>
            </w:numPr>
            <w:ind w:hanging="360"/>
          </w:pPr>
        </w:pPrChange>
      </w:pPr>
    </w:p>
    <w:p w14:paraId="67CDD6D5" w14:textId="1DBF984D" w:rsidR="00F40FC8" w:rsidRDefault="00F40FC8">
      <w:pPr>
        <w:rPr>
          <w:ins w:id="108" w:author="James Cole" w:date="2017-02-11T14:35:00Z"/>
          <w:rFonts w:ascii="Times New Roman" w:hAnsi="Times New Roman" w:cs="Times New Roman"/>
          <w:b/>
          <w:sz w:val="24"/>
        </w:rPr>
        <w:pPrChange w:id="109" w:author="James Cole" w:date="2017-02-11T14:35:00Z">
          <w:pPr>
            <w:pStyle w:val="ListParagraph"/>
            <w:numPr>
              <w:numId w:val="1"/>
            </w:numPr>
            <w:ind w:hanging="360"/>
          </w:pPr>
        </w:pPrChange>
      </w:pPr>
      <w:ins w:id="110" w:author="James Cole" w:date="2017-02-11T14:35:00Z">
        <w:r>
          <w:rPr>
            <w:rFonts w:ascii="Times New Roman" w:hAnsi="Times New Roman" w:cs="Times New Roman"/>
            <w:b/>
            <w:sz w:val="24"/>
          </w:rPr>
          <w:lastRenderedPageBreak/>
          <w:t xml:space="preserve">Bonuses: </w:t>
        </w:r>
      </w:ins>
    </w:p>
    <w:p w14:paraId="79277EC8" w14:textId="5FE79B75" w:rsidR="000F5074" w:rsidRPr="000F5074" w:rsidRDefault="001F50A1" w:rsidP="000F5074">
      <w:pPr>
        <w:pStyle w:val="ListParagraph"/>
        <w:numPr>
          <w:ilvl w:val="0"/>
          <w:numId w:val="8"/>
        </w:numPr>
        <w:rPr>
          <w:ins w:id="111" w:author="James Cole" w:date="2017-02-11T14:44:00Z"/>
          <w:rFonts w:ascii="Times New Roman" w:hAnsi="Times New Roman" w:cs="Times New Roman"/>
          <w:sz w:val="24"/>
        </w:rPr>
      </w:pPr>
      <w:ins w:id="112" w:author="James Cole" w:date="2017-02-11T14:44:00Z">
        <w:r>
          <w:rPr>
            <w:rFonts w:ascii="Times New Roman" w:hAnsi="Times New Roman" w:cs="Times New Roman"/>
            <w:sz w:val="24"/>
          </w:rPr>
          <w:t>William of Baskerville</w:t>
        </w:r>
        <w:r w:rsidR="000F5074" w:rsidRPr="000F5074">
          <w:rPr>
            <w:rFonts w:ascii="Times New Roman" w:hAnsi="Times New Roman" w:cs="Times New Roman"/>
            <w:sz w:val="24"/>
          </w:rPr>
          <w:t xml:space="preserve"> is forced to investigate a series of murders in </w:t>
        </w:r>
        <w:r w:rsidR="000F5074" w:rsidRPr="000F5074">
          <w:rPr>
            <w:rFonts w:ascii="Times New Roman" w:hAnsi="Times New Roman" w:cs="Times New Roman"/>
            <w:i/>
            <w:sz w:val="24"/>
          </w:rPr>
          <w:t>The Name of the Rose</w:t>
        </w:r>
      </w:ins>
      <w:ins w:id="113" w:author="James Cole" w:date="2017-02-11T14:45:00Z">
        <w:r w:rsidR="000F5074">
          <w:rPr>
            <w:rFonts w:ascii="Times New Roman" w:hAnsi="Times New Roman" w:cs="Times New Roman"/>
            <w:i/>
            <w:sz w:val="24"/>
          </w:rPr>
          <w:t>,</w:t>
        </w:r>
      </w:ins>
      <w:ins w:id="114" w:author="James Cole" w:date="2017-02-11T14:44:00Z">
        <w:r w:rsidR="000F5074" w:rsidRPr="000F5074">
          <w:rPr>
            <w:rFonts w:ascii="Times New Roman" w:hAnsi="Times New Roman" w:cs="Times New Roman"/>
            <w:sz w:val="24"/>
          </w:rPr>
          <w:t xml:space="preserve"> a novel written by an author from this country. For ten points each-</w:t>
        </w:r>
      </w:ins>
    </w:p>
    <w:p w14:paraId="7B37AED2" w14:textId="39A586D8" w:rsidR="000F5074" w:rsidRPr="000F5074" w:rsidRDefault="000F5074">
      <w:pPr>
        <w:pStyle w:val="ListParagraph"/>
        <w:numPr>
          <w:ilvl w:val="0"/>
          <w:numId w:val="9"/>
        </w:numPr>
        <w:rPr>
          <w:ins w:id="115" w:author="James Cole" w:date="2017-02-11T14:44:00Z"/>
          <w:rFonts w:ascii="Times New Roman" w:hAnsi="Times New Roman" w:cs="Times New Roman"/>
          <w:sz w:val="24"/>
        </w:rPr>
        <w:pPrChange w:id="116" w:author="James Cole" w:date="2017-02-11T14:44:00Z">
          <w:pPr>
            <w:pStyle w:val="ListParagraph"/>
            <w:numPr>
              <w:numId w:val="8"/>
            </w:numPr>
            <w:ind w:hanging="360"/>
          </w:pPr>
        </w:pPrChange>
      </w:pPr>
      <w:ins w:id="117" w:author="James Cole" w:date="2017-02-11T14:44:00Z">
        <w:r w:rsidRPr="000F5074">
          <w:rPr>
            <w:rFonts w:ascii="Times New Roman" w:hAnsi="Times New Roman" w:cs="Times New Roman"/>
            <w:sz w:val="24"/>
          </w:rPr>
          <w:t xml:space="preserve">Name this European country, the home of those who wrote </w:t>
        </w:r>
        <w:r w:rsidRPr="000F5074">
          <w:rPr>
            <w:rFonts w:ascii="Times New Roman" w:hAnsi="Times New Roman" w:cs="Times New Roman"/>
            <w:i/>
            <w:sz w:val="24"/>
          </w:rPr>
          <w:t>Six Characters in Search of an Author</w:t>
        </w:r>
        <w:r w:rsidRPr="000F5074">
          <w:rPr>
            <w:rFonts w:ascii="Times New Roman" w:hAnsi="Times New Roman" w:cs="Times New Roman"/>
            <w:sz w:val="24"/>
          </w:rPr>
          <w:t xml:space="preserve"> and </w:t>
        </w:r>
        <w:r w:rsidRPr="000F5074">
          <w:rPr>
            <w:rFonts w:ascii="Times New Roman" w:hAnsi="Times New Roman" w:cs="Times New Roman"/>
            <w:i/>
            <w:sz w:val="24"/>
          </w:rPr>
          <w:t>The Betrothed</w:t>
        </w:r>
        <w:r w:rsidRPr="000F5074">
          <w:rPr>
            <w:rFonts w:ascii="Times New Roman" w:hAnsi="Times New Roman" w:cs="Times New Roman"/>
            <w:sz w:val="24"/>
          </w:rPr>
          <w:t xml:space="preserve">. </w:t>
        </w:r>
      </w:ins>
    </w:p>
    <w:p w14:paraId="223AAB59" w14:textId="77777777" w:rsidR="000F5074" w:rsidRPr="000F5074" w:rsidRDefault="000F5074">
      <w:pPr>
        <w:pStyle w:val="ListParagraph"/>
        <w:ind w:firstLine="360"/>
        <w:rPr>
          <w:ins w:id="118" w:author="James Cole" w:date="2017-02-11T14:44:00Z"/>
          <w:rFonts w:ascii="Times New Roman" w:hAnsi="Times New Roman" w:cs="Times New Roman"/>
          <w:sz w:val="24"/>
        </w:rPr>
        <w:pPrChange w:id="119" w:author="James Cole" w:date="2017-02-11T14:44:00Z">
          <w:pPr>
            <w:pStyle w:val="ListParagraph"/>
            <w:numPr>
              <w:numId w:val="8"/>
            </w:numPr>
            <w:ind w:hanging="360"/>
          </w:pPr>
        </w:pPrChange>
      </w:pPr>
      <w:ins w:id="120" w:author="James Cole" w:date="2017-02-11T14:44:00Z">
        <w:r w:rsidRPr="000F5074">
          <w:rPr>
            <w:rFonts w:ascii="Times New Roman" w:hAnsi="Times New Roman" w:cs="Times New Roman"/>
            <w:sz w:val="24"/>
          </w:rPr>
          <w:t xml:space="preserve">Answer: </w:t>
        </w:r>
        <w:r w:rsidRPr="000F5074">
          <w:rPr>
            <w:rFonts w:ascii="Times New Roman" w:hAnsi="Times New Roman" w:cs="Times New Roman"/>
            <w:b/>
            <w:sz w:val="24"/>
            <w:u w:val="single"/>
          </w:rPr>
          <w:t>Italy</w:t>
        </w:r>
      </w:ins>
    </w:p>
    <w:p w14:paraId="3FCC2EF4" w14:textId="25A9A979" w:rsidR="000F5074" w:rsidRPr="000F5074" w:rsidRDefault="000F5074">
      <w:pPr>
        <w:pStyle w:val="ListParagraph"/>
        <w:numPr>
          <w:ilvl w:val="0"/>
          <w:numId w:val="9"/>
        </w:numPr>
        <w:rPr>
          <w:ins w:id="121" w:author="James Cole" w:date="2017-02-11T14:44:00Z"/>
          <w:rFonts w:ascii="Times New Roman" w:hAnsi="Times New Roman" w:cs="Times New Roman"/>
          <w:sz w:val="24"/>
        </w:rPr>
        <w:pPrChange w:id="122" w:author="James Cole" w:date="2017-02-11T14:45:00Z">
          <w:pPr>
            <w:pStyle w:val="ListParagraph"/>
            <w:numPr>
              <w:numId w:val="8"/>
            </w:numPr>
            <w:ind w:hanging="360"/>
          </w:pPr>
        </w:pPrChange>
      </w:pPr>
      <w:ins w:id="123" w:author="James Cole" w:date="2017-02-11T14:44:00Z">
        <w:r w:rsidRPr="000F5074">
          <w:rPr>
            <w:rFonts w:ascii="Times New Roman" w:hAnsi="Times New Roman" w:cs="Times New Roman"/>
            <w:sz w:val="24"/>
          </w:rPr>
          <w:t xml:space="preserve">Another author from Italy is this man, who wrote the </w:t>
        </w:r>
        <w:r w:rsidRPr="000F5074">
          <w:rPr>
            <w:rFonts w:ascii="Times New Roman" w:hAnsi="Times New Roman" w:cs="Times New Roman"/>
            <w:i/>
            <w:sz w:val="24"/>
          </w:rPr>
          <w:t xml:space="preserve">Our Ancestors </w:t>
        </w:r>
        <w:r w:rsidRPr="000F5074">
          <w:rPr>
            <w:rFonts w:ascii="Times New Roman" w:hAnsi="Times New Roman" w:cs="Times New Roman"/>
            <w:sz w:val="24"/>
          </w:rPr>
          <w:t xml:space="preserve">trilogy, as well as the novel </w:t>
        </w:r>
        <w:r w:rsidRPr="000F5074">
          <w:rPr>
            <w:rFonts w:ascii="Times New Roman" w:hAnsi="Times New Roman" w:cs="Times New Roman"/>
            <w:i/>
            <w:sz w:val="24"/>
          </w:rPr>
          <w:t>Invisible Cities</w:t>
        </w:r>
        <w:r w:rsidR="001F50A1">
          <w:rPr>
            <w:rFonts w:ascii="Times New Roman" w:hAnsi="Times New Roman" w:cs="Times New Roman"/>
            <w:sz w:val="24"/>
          </w:rPr>
          <w:t xml:space="preserve">. He </w:t>
        </w:r>
        <w:r w:rsidRPr="000F5074">
          <w:rPr>
            <w:rFonts w:ascii="Times New Roman" w:hAnsi="Times New Roman" w:cs="Times New Roman"/>
            <w:sz w:val="24"/>
          </w:rPr>
          <w:t xml:space="preserve">is perhaps best known for a book starring Ludmilla and “you the reader”. </w:t>
        </w:r>
      </w:ins>
    </w:p>
    <w:p w14:paraId="17321445" w14:textId="77777777" w:rsidR="000F5074" w:rsidRPr="000F5074" w:rsidRDefault="000F5074">
      <w:pPr>
        <w:pStyle w:val="ListParagraph"/>
        <w:ind w:firstLine="360"/>
        <w:rPr>
          <w:ins w:id="124" w:author="James Cole" w:date="2017-02-11T14:44:00Z"/>
          <w:rFonts w:ascii="Times New Roman" w:hAnsi="Times New Roman" w:cs="Times New Roman"/>
          <w:sz w:val="24"/>
        </w:rPr>
        <w:pPrChange w:id="125" w:author="James Cole" w:date="2017-02-11T14:45:00Z">
          <w:pPr>
            <w:pStyle w:val="ListParagraph"/>
            <w:numPr>
              <w:numId w:val="8"/>
            </w:numPr>
            <w:ind w:hanging="360"/>
          </w:pPr>
        </w:pPrChange>
      </w:pPr>
      <w:ins w:id="126" w:author="James Cole" w:date="2017-02-11T14:44:00Z">
        <w:r w:rsidRPr="000F5074">
          <w:rPr>
            <w:rFonts w:ascii="Times New Roman" w:hAnsi="Times New Roman" w:cs="Times New Roman"/>
            <w:sz w:val="24"/>
          </w:rPr>
          <w:t xml:space="preserve">Answer: Italo </w:t>
        </w:r>
        <w:r w:rsidRPr="000F5074">
          <w:rPr>
            <w:rFonts w:ascii="Times New Roman" w:hAnsi="Times New Roman" w:cs="Times New Roman"/>
            <w:b/>
            <w:sz w:val="24"/>
            <w:u w:val="single"/>
          </w:rPr>
          <w:t>Calvino</w:t>
        </w:r>
      </w:ins>
    </w:p>
    <w:p w14:paraId="7740556F" w14:textId="5803D70E" w:rsidR="000F5074" w:rsidRPr="000F5074" w:rsidRDefault="000F5074">
      <w:pPr>
        <w:pStyle w:val="ListParagraph"/>
        <w:numPr>
          <w:ilvl w:val="0"/>
          <w:numId w:val="9"/>
        </w:numPr>
        <w:spacing w:after="0" w:line="240" w:lineRule="auto"/>
        <w:rPr>
          <w:ins w:id="127" w:author="James Cole" w:date="2017-02-11T14:44:00Z"/>
          <w:rFonts w:ascii="Times New Roman" w:hAnsi="Times New Roman" w:cs="Times New Roman"/>
          <w:sz w:val="24"/>
        </w:rPr>
        <w:pPrChange w:id="128" w:author="James Cole" w:date="2017-02-11T14:46:00Z">
          <w:pPr>
            <w:pStyle w:val="ListParagraph"/>
            <w:numPr>
              <w:numId w:val="8"/>
            </w:numPr>
            <w:ind w:hanging="360"/>
          </w:pPr>
        </w:pPrChange>
      </w:pPr>
      <w:ins w:id="129" w:author="James Cole" w:date="2017-02-11T14:44:00Z">
        <w:r w:rsidRPr="000F5074">
          <w:rPr>
            <w:rFonts w:ascii="Times New Roman" w:hAnsi="Times New Roman" w:cs="Times New Roman"/>
            <w:sz w:val="24"/>
          </w:rPr>
          <w:t xml:space="preserve">What is that aforementioned second-person novel which details your exploits trying to </w:t>
        </w:r>
      </w:ins>
      <w:ins w:id="130" w:author="James Cole" w:date="2017-02-11T14:45:00Z">
        <w:r>
          <w:rPr>
            <w:rFonts w:ascii="Times New Roman" w:hAnsi="Times New Roman" w:cs="Times New Roman"/>
            <w:sz w:val="24"/>
          </w:rPr>
          <w:t xml:space="preserve">read </w:t>
        </w:r>
      </w:ins>
      <w:ins w:id="131" w:author="James Cole" w:date="2017-02-11T14:44:00Z">
        <w:r w:rsidR="00826F7E">
          <w:rPr>
            <w:rFonts w:ascii="Times New Roman" w:hAnsi="Times New Roman" w:cs="Times New Roman"/>
            <w:sz w:val="24"/>
          </w:rPr>
          <w:t>a book</w:t>
        </w:r>
      </w:ins>
      <w:ins w:id="132" w:author="James Cole" w:date="2017-02-14T11:34:00Z">
        <w:r w:rsidR="00826F7E">
          <w:rPr>
            <w:rFonts w:ascii="Times New Roman" w:hAnsi="Times New Roman" w:cs="Times New Roman"/>
            <w:sz w:val="24"/>
          </w:rPr>
          <w:t xml:space="preserve"> </w:t>
        </w:r>
      </w:ins>
      <w:ins w:id="133" w:author="James Cole" w:date="2017-02-14T11:35:00Z">
        <w:r w:rsidR="00826F7E">
          <w:rPr>
            <w:rFonts w:ascii="Times New Roman" w:hAnsi="Times New Roman" w:cs="Times New Roman"/>
            <w:sz w:val="24"/>
          </w:rPr>
          <w:t xml:space="preserve">which you keep losing, forcing you to start over. </w:t>
        </w:r>
      </w:ins>
    </w:p>
    <w:p w14:paraId="5A4290B9" w14:textId="447074A4" w:rsidR="00F40FC8" w:rsidRPr="000F5074" w:rsidRDefault="000F5074">
      <w:pPr>
        <w:pStyle w:val="ListParagraph"/>
        <w:spacing w:after="0" w:line="240" w:lineRule="auto"/>
        <w:ind w:firstLine="360"/>
        <w:rPr>
          <w:ins w:id="134" w:author="James Cole" w:date="2017-02-11T14:38:00Z"/>
          <w:rFonts w:ascii="Times New Roman" w:hAnsi="Times New Roman" w:cs="Times New Roman"/>
          <w:b/>
          <w:sz w:val="24"/>
          <w:u w:val="single"/>
          <w:rPrChange w:id="135" w:author="James Cole" w:date="2017-02-11T14:44:00Z">
            <w:rPr>
              <w:ins w:id="136" w:author="James Cole" w:date="2017-02-11T14:38:00Z"/>
            </w:rPr>
          </w:rPrChange>
        </w:rPr>
        <w:pPrChange w:id="137" w:author="James Cole" w:date="2017-02-11T14:46:00Z">
          <w:pPr>
            <w:pStyle w:val="ListParagraph"/>
            <w:numPr>
              <w:numId w:val="1"/>
            </w:numPr>
            <w:ind w:hanging="360"/>
          </w:pPr>
        </w:pPrChange>
      </w:pPr>
      <w:ins w:id="138" w:author="James Cole" w:date="2017-02-11T14:44:00Z">
        <w:r w:rsidRPr="000F5074">
          <w:rPr>
            <w:rFonts w:ascii="Times New Roman" w:hAnsi="Times New Roman" w:cs="Times New Roman"/>
            <w:sz w:val="24"/>
          </w:rPr>
          <w:t xml:space="preserve">Answer: </w:t>
        </w:r>
        <w:r w:rsidRPr="000F5074">
          <w:rPr>
            <w:rFonts w:ascii="Times New Roman" w:hAnsi="Times New Roman" w:cs="Times New Roman"/>
            <w:b/>
            <w:i/>
            <w:sz w:val="24"/>
            <w:u w:val="single"/>
          </w:rPr>
          <w:t xml:space="preserve">If on a winter’s night a traveler </w:t>
        </w:r>
      </w:ins>
    </w:p>
    <w:p w14:paraId="79DE43FE" w14:textId="7562206B" w:rsidR="005D3388" w:rsidRPr="005D3388" w:rsidRDefault="001F50A1">
      <w:pPr>
        <w:pStyle w:val="NormalWeb"/>
        <w:numPr>
          <w:ilvl w:val="0"/>
          <w:numId w:val="8"/>
        </w:numPr>
        <w:spacing w:before="0" w:beforeAutospacing="0" w:after="0" w:afterAutospacing="0"/>
        <w:rPr>
          <w:ins w:id="139" w:author="James Cole" w:date="2017-02-11T14:46:00Z"/>
        </w:rPr>
        <w:pPrChange w:id="140" w:author="James Cole" w:date="2017-02-11T14:47:00Z">
          <w:pPr>
            <w:spacing w:after="0" w:line="240" w:lineRule="auto"/>
          </w:pPr>
        </w:pPrChange>
      </w:pPr>
      <w:ins w:id="141" w:author="James Cole" w:date="2017-02-11T14:46:00Z">
        <w:r>
          <w:rPr>
            <w:color w:val="000000"/>
          </w:rPr>
          <w:t>Plato</w:t>
        </w:r>
        <w:r w:rsidR="005D3388" w:rsidRPr="005D3388">
          <w:rPr>
            <w:color w:val="000000"/>
          </w:rPr>
          <w:t xml:space="preserve"> wrote many dialogues abo</w:t>
        </w:r>
        <w:r w:rsidR="00302B4D">
          <w:rPr>
            <w:color w:val="000000"/>
          </w:rPr>
          <w:t>ut his teacher Socrates’. F</w:t>
        </w:r>
      </w:ins>
      <w:ins w:id="142" w:author="James Cole" w:date="2017-02-11T14:48:00Z">
        <w:r w:rsidR="00302B4D">
          <w:rPr>
            <w:color w:val="000000"/>
          </w:rPr>
          <w:t>or ten points each:</w:t>
        </w:r>
      </w:ins>
    </w:p>
    <w:p w14:paraId="5EE354E4" w14:textId="50828C9A" w:rsidR="005D3388" w:rsidRPr="00BD1BF9" w:rsidRDefault="005D3388">
      <w:pPr>
        <w:pStyle w:val="ListParagraph"/>
        <w:numPr>
          <w:ilvl w:val="0"/>
          <w:numId w:val="11"/>
        </w:numPr>
        <w:spacing w:after="0" w:line="240" w:lineRule="auto"/>
        <w:rPr>
          <w:ins w:id="143" w:author="James Cole" w:date="2017-02-11T14:46:00Z"/>
          <w:rFonts w:ascii="Times New Roman" w:eastAsia="Times New Roman" w:hAnsi="Times New Roman" w:cs="Times New Roman"/>
          <w:sz w:val="24"/>
          <w:szCs w:val="24"/>
          <w:rPrChange w:id="144" w:author="James Cole" w:date="2017-02-11T14:47:00Z">
            <w:rPr>
              <w:ins w:id="145" w:author="James Cole" w:date="2017-02-11T14:46:00Z"/>
            </w:rPr>
          </w:rPrChange>
        </w:rPr>
        <w:pPrChange w:id="146" w:author="James Cole" w:date="2017-02-11T14:47:00Z">
          <w:pPr>
            <w:spacing w:after="0" w:line="240" w:lineRule="auto"/>
          </w:pPr>
        </w:pPrChange>
      </w:pPr>
      <w:ins w:id="147" w:author="James Cole" w:date="2017-02-11T14:46:00Z">
        <w:r w:rsidRPr="00BD1BF9">
          <w:rPr>
            <w:rFonts w:ascii="Times New Roman" w:eastAsia="Times New Roman" w:hAnsi="Times New Roman" w:cs="Times New Roman"/>
            <w:color w:val="000000"/>
            <w:sz w:val="24"/>
            <w:szCs w:val="24"/>
            <w:rPrChange w:id="148" w:author="James Cole" w:date="2017-02-11T14:47:00Z">
              <w:rPr/>
            </w:rPrChange>
          </w:rPr>
          <w:t>This Dialogue, split into ten books, contains discussions on the origin of justice, the education of the populous, and the ruling of a good</w:t>
        </w:r>
        <w:r w:rsidR="00302B4D">
          <w:rPr>
            <w:rFonts w:ascii="Times New Roman" w:eastAsia="Times New Roman" w:hAnsi="Times New Roman" w:cs="Times New Roman"/>
            <w:color w:val="000000"/>
            <w:sz w:val="24"/>
            <w:szCs w:val="24"/>
          </w:rPr>
          <w:t xml:space="preserve"> city by a philosopher-king. It</w:t>
        </w:r>
        <w:r w:rsidRPr="00BD1BF9">
          <w:rPr>
            <w:rFonts w:ascii="Times New Roman" w:eastAsia="Times New Roman" w:hAnsi="Times New Roman" w:cs="Times New Roman"/>
            <w:color w:val="000000"/>
            <w:sz w:val="24"/>
            <w:szCs w:val="24"/>
            <w:rPrChange w:id="149" w:author="James Cole" w:date="2017-02-11T14:47:00Z">
              <w:rPr/>
            </w:rPrChange>
          </w:rPr>
          <w:t>s most famous excerpt is the “Allegory of the Cave</w:t>
        </w:r>
      </w:ins>
      <w:ins w:id="150" w:author="James Cole" w:date="2017-02-13T20:15:00Z">
        <w:r w:rsidR="001F50A1">
          <w:rPr>
            <w:rFonts w:ascii="Times New Roman" w:eastAsia="Times New Roman" w:hAnsi="Times New Roman" w:cs="Times New Roman"/>
            <w:color w:val="000000"/>
            <w:sz w:val="24"/>
            <w:szCs w:val="24"/>
          </w:rPr>
          <w:t>.</w:t>
        </w:r>
      </w:ins>
      <w:ins w:id="151" w:author="James Cole" w:date="2017-02-11T14:46:00Z">
        <w:r w:rsidRPr="00BD1BF9">
          <w:rPr>
            <w:rFonts w:ascii="Times New Roman" w:eastAsia="Times New Roman" w:hAnsi="Times New Roman" w:cs="Times New Roman"/>
            <w:color w:val="000000"/>
            <w:sz w:val="24"/>
            <w:szCs w:val="24"/>
            <w:rPrChange w:id="152" w:author="James Cole" w:date="2017-02-11T14:47:00Z">
              <w:rPr/>
            </w:rPrChange>
          </w:rPr>
          <w:t>”</w:t>
        </w:r>
      </w:ins>
    </w:p>
    <w:p w14:paraId="7B9828A5" w14:textId="15DCD8D7" w:rsidR="005D3388" w:rsidRPr="00BD1BF9" w:rsidRDefault="00BD1BF9" w:rsidP="00483924">
      <w:pPr>
        <w:spacing w:after="0" w:line="240" w:lineRule="auto"/>
        <w:ind w:left="720" w:firstLine="360"/>
        <w:rPr>
          <w:ins w:id="153" w:author="James Cole" w:date="2017-02-11T14:46:00Z"/>
          <w:rFonts w:ascii="Times New Roman" w:eastAsia="Times New Roman" w:hAnsi="Times New Roman" w:cs="Times New Roman"/>
          <w:sz w:val="24"/>
          <w:szCs w:val="24"/>
        </w:rPr>
        <w:pPrChange w:id="154" w:author="James Cole" w:date="2017-02-13T16:00:00Z">
          <w:pPr>
            <w:spacing w:after="0" w:line="240" w:lineRule="auto"/>
          </w:pPr>
        </w:pPrChange>
      </w:pPr>
      <w:ins w:id="155" w:author="James Cole" w:date="2017-02-11T14:47:00Z">
        <w:r>
          <w:rPr>
            <w:rFonts w:ascii="Times New Roman" w:eastAsia="Times New Roman" w:hAnsi="Times New Roman" w:cs="Times New Roman"/>
            <w:bCs/>
            <w:color w:val="000000"/>
            <w:sz w:val="24"/>
            <w:szCs w:val="24"/>
          </w:rPr>
          <w:t xml:space="preserve">Answer: </w:t>
        </w:r>
        <w:r w:rsidRPr="00BD1BF9">
          <w:rPr>
            <w:rFonts w:ascii="Times New Roman" w:eastAsia="Times New Roman" w:hAnsi="Times New Roman" w:cs="Times New Roman"/>
            <w:bCs/>
            <w:i/>
            <w:color w:val="000000"/>
            <w:sz w:val="24"/>
            <w:szCs w:val="24"/>
            <w:rPrChange w:id="156" w:author="James Cole" w:date="2017-02-11T14:47:00Z">
              <w:rPr>
                <w:rFonts w:ascii="Times New Roman" w:eastAsia="Times New Roman" w:hAnsi="Times New Roman" w:cs="Times New Roman"/>
                <w:b/>
                <w:bCs/>
                <w:i/>
                <w:color w:val="000000"/>
                <w:sz w:val="24"/>
                <w:szCs w:val="24"/>
                <w:u w:val="single"/>
              </w:rPr>
            </w:rPrChange>
          </w:rPr>
          <w:t xml:space="preserve">The </w:t>
        </w:r>
        <w:r>
          <w:rPr>
            <w:rFonts w:ascii="Times New Roman" w:eastAsia="Times New Roman" w:hAnsi="Times New Roman" w:cs="Times New Roman"/>
            <w:b/>
            <w:bCs/>
            <w:i/>
            <w:color w:val="000000"/>
            <w:sz w:val="24"/>
            <w:szCs w:val="24"/>
            <w:u w:val="single"/>
          </w:rPr>
          <w:t>Republic</w:t>
        </w:r>
      </w:ins>
    </w:p>
    <w:p w14:paraId="175C4897" w14:textId="1C15C92E" w:rsidR="005D3388" w:rsidRPr="00BD1BF9" w:rsidRDefault="005D3388">
      <w:pPr>
        <w:pStyle w:val="ListParagraph"/>
        <w:numPr>
          <w:ilvl w:val="0"/>
          <w:numId w:val="11"/>
        </w:numPr>
        <w:spacing w:after="0" w:line="240" w:lineRule="auto"/>
        <w:rPr>
          <w:ins w:id="157" w:author="James Cole" w:date="2017-02-11T14:46:00Z"/>
          <w:rFonts w:ascii="Times New Roman" w:eastAsia="Times New Roman" w:hAnsi="Times New Roman" w:cs="Times New Roman"/>
          <w:sz w:val="24"/>
          <w:szCs w:val="24"/>
          <w:rPrChange w:id="158" w:author="James Cole" w:date="2017-02-11T14:47:00Z">
            <w:rPr>
              <w:ins w:id="159" w:author="James Cole" w:date="2017-02-11T14:46:00Z"/>
            </w:rPr>
          </w:rPrChange>
        </w:rPr>
        <w:pPrChange w:id="160" w:author="James Cole" w:date="2017-02-11T14:47:00Z">
          <w:pPr>
            <w:spacing w:after="0" w:line="240" w:lineRule="auto"/>
          </w:pPr>
        </w:pPrChange>
      </w:pPr>
      <w:ins w:id="161" w:author="James Cole" w:date="2017-02-11T14:46:00Z">
        <w:r w:rsidRPr="00BD1BF9">
          <w:rPr>
            <w:rFonts w:ascii="Times New Roman" w:eastAsia="Times New Roman" w:hAnsi="Times New Roman" w:cs="Times New Roman"/>
            <w:color w:val="000000"/>
            <w:sz w:val="24"/>
            <w:szCs w:val="24"/>
            <w:rPrChange w:id="162" w:author="James Cole" w:date="2017-02-11T14:47:00Z">
              <w:rPr/>
            </w:rPrChange>
          </w:rPr>
          <w:t>Pla</w:t>
        </w:r>
        <w:r w:rsidR="00302B4D">
          <w:rPr>
            <w:rFonts w:ascii="Times New Roman" w:eastAsia="Times New Roman" w:hAnsi="Times New Roman" w:cs="Times New Roman"/>
            <w:color w:val="000000"/>
            <w:sz w:val="24"/>
            <w:szCs w:val="24"/>
          </w:rPr>
          <w:t>to writes down Socrates’s defen</w:t>
        </w:r>
      </w:ins>
      <w:ins w:id="163" w:author="James Cole" w:date="2017-02-11T14:48:00Z">
        <w:r w:rsidR="00302B4D">
          <w:rPr>
            <w:rFonts w:ascii="Times New Roman" w:eastAsia="Times New Roman" w:hAnsi="Times New Roman" w:cs="Times New Roman"/>
            <w:color w:val="000000"/>
            <w:sz w:val="24"/>
            <w:szCs w:val="24"/>
          </w:rPr>
          <w:t>s</w:t>
        </w:r>
      </w:ins>
      <w:ins w:id="164" w:author="James Cole" w:date="2017-02-11T14:46:00Z">
        <w:r w:rsidRPr="00BD1BF9">
          <w:rPr>
            <w:rFonts w:ascii="Times New Roman" w:eastAsia="Times New Roman" w:hAnsi="Times New Roman" w:cs="Times New Roman"/>
            <w:color w:val="000000"/>
            <w:sz w:val="24"/>
            <w:szCs w:val="24"/>
            <w:rPrChange w:id="165" w:author="James Cole" w:date="2017-02-11T14:47:00Z">
              <w:rPr/>
            </w:rPrChange>
          </w:rPr>
          <w:t>e against the charges of impiety and corrupting the youth in this dialogue, where Socrates claims that the three witnesses only joined the prosecution after being vexed by the craftsmen and politicians, the poets, and the rhetoricians, respectively.</w:t>
        </w:r>
      </w:ins>
    </w:p>
    <w:p w14:paraId="685F3F64" w14:textId="789B24BB" w:rsidR="005D3388" w:rsidRPr="00BD1BF9" w:rsidRDefault="00BD1BF9" w:rsidP="00483924">
      <w:pPr>
        <w:spacing w:after="0" w:line="240" w:lineRule="auto"/>
        <w:ind w:left="720" w:firstLine="360"/>
        <w:rPr>
          <w:ins w:id="166" w:author="James Cole" w:date="2017-02-11T14:46:00Z"/>
          <w:rFonts w:ascii="Times New Roman" w:eastAsia="Times New Roman" w:hAnsi="Times New Roman" w:cs="Times New Roman"/>
          <w:sz w:val="24"/>
          <w:szCs w:val="24"/>
        </w:rPr>
        <w:pPrChange w:id="167" w:author="James Cole" w:date="2017-02-13T16:00:00Z">
          <w:pPr>
            <w:spacing w:after="0" w:line="240" w:lineRule="auto"/>
          </w:pPr>
        </w:pPrChange>
      </w:pPr>
      <w:ins w:id="168" w:author="James Cole" w:date="2017-02-11T14:47:00Z">
        <w:r>
          <w:rPr>
            <w:rFonts w:ascii="Times New Roman" w:eastAsia="Times New Roman" w:hAnsi="Times New Roman" w:cs="Times New Roman"/>
            <w:bCs/>
            <w:color w:val="000000"/>
            <w:sz w:val="24"/>
            <w:szCs w:val="24"/>
          </w:rPr>
          <w:t xml:space="preserve">Answer: </w:t>
        </w:r>
        <w:r>
          <w:rPr>
            <w:rFonts w:ascii="Times New Roman" w:eastAsia="Times New Roman" w:hAnsi="Times New Roman" w:cs="Times New Roman"/>
            <w:bCs/>
            <w:i/>
            <w:color w:val="000000"/>
            <w:sz w:val="24"/>
            <w:szCs w:val="24"/>
          </w:rPr>
          <w:t xml:space="preserve">The </w:t>
        </w:r>
        <w:r>
          <w:rPr>
            <w:rFonts w:ascii="Times New Roman" w:eastAsia="Times New Roman" w:hAnsi="Times New Roman" w:cs="Times New Roman"/>
            <w:b/>
            <w:bCs/>
            <w:i/>
            <w:color w:val="000000"/>
            <w:sz w:val="24"/>
            <w:szCs w:val="24"/>
            <w:u w:val="single"/>
          </w:rPr>
          <w:t>Apology</w:t>
        </w:r>
      </w:ins>
    </w:p>
    <w:p w14:paraId="5F0BD660" w14:textId="01AC94BD" w:rsidR="005D3388" w:rsidRPr="00302B4D" w:rsidRDefault="005D3388">
      <w:pPr>
        <w:pStyle w:val="ListParagraph"/>
        <w:numPr>
          <w:ilvl w:val="0"/>
          <w:numId w:val="11"/>
        </w:numPr>
        <w:spacing w:after="0" w:line="240" w:lineRule="auto"/>
        <w:rPr>
          <w:ins w:id="169" w:author="James Cole" w:date="2017-02-11T14:46:00Z"/>
          <w:rFonts w:ascii="Times New Roman" w:eastAsia="Times New Roman" w:hAnsi="Times New Roman" w:cs="Times New Roman"/>
          <w:color w:val="000000"/>
          <w:sz w:val="24"/>
          <w:szCs w:val="24"/>
          <w:rPrChange w:id="170" w:author="James Cole" w:date="2017-02-11T14:47:00Z">
            <w:rPr>
              <w:ins w:id="171" w:author="James Cole" w:date="2017-02-11T14:46:00Z"/>
            </w:rPr>
          </w:rPrChange>
        </w:rPr>
        <w:pPrChange w:id="172" w:author="James Cole" w:date="2017-02-11T14:47:00Z">
          <w:pPr>
            <w:pStyle w:val="ListParagraph"/>
            <w:numPr>
              <w:numId w:val="1"/>
            </w:numPr>
            <w:ind w:hanging="360"/>
          </w:pPr>
        </w:pPrChange>
      </w:pPr>
      <w:ins w:id="173" w:author="James Cole" w:date="2017-02-11T14:46:00Z">
        <w:r w:rsidRPr="00302B4D">
          <w:rPr>
            <w:rFonts w:ascii="Times New Roman" w:eastAsia="Times New Roman" w:hAnsi="Times New Roman" w:cs="Times New Roman"/>
            <w:color w:val="000000"/>
            <w:sz w:val="24"/>
            <w:szCs w:val="24"/>
            <w:rPrChange w:id="174" w:author="James Cole" w:date="2017-02-11T14:47:00Z">
              <w:rPr/>
            </w:rPrChange>
          </w:rPr>
          <w:t xml:space="preserve">The Pythagorean belief of humanity being gods who have forgotten their knowledge is the reasoning for a slave of the title figure of this dialogue being able to agree with Socrates on the solution to a geometry problem. </w:t>
        </w:r>
      </w:ins>
    </w:p>
    <w:p w14:paraId="791D609E" w14:textId="500EBF40" w:rsidR="00965C29" w:rsidRPr="005D3388" w:rsidRDefault="005D3388" w:rsidP="00483924">
      <w:pPr>
        <w:spacing w:after="0" w:line="240" w:lineRule="auto"/>
        <w:ind w:left="360" w:firstLine="720"/>
        <w:rPr>
          <w:ins w:id="175" w:author="James Cole" w:date="2017-02-11T14:38:00Z"/>
          <w:rFonts w:ascii="Times New Roman" w:eastAsia="Times New Roman" w:hAnsi="Times New Roman" w:cs="Times New Roman"/>
          <w:sz w:val="24"/>
          <w:szCs w:val="24"/>
          <w:rPrChange w:id="176" w:author="James Cole" w:date="2017-02-11T14:46:00Z">
            <w:rPr>
              <w:ins w:id="177" w:author="James Cole" w:date="2017-02-11T14:38:00Z"/>
            </w:rPr>
          </w:rPrChange>
        </w:rPr>
        <w:pPrChange w:id="178" w:author="James Cole" w:date="2017-02-13T16:00:00Z">
          <w:pPr>
            <w:pStyle w:val="ListParagraph"/>
            <w:numPr>
              <w:numId w:val="1"/>
            </w:numPr>
            <w:ind w:hanging="360"/>
          </w:pPr>
        </w:pPrChange>
      </w:pPr>
      <w:ins w:id="179" w:author="James Cole" w:date="2017-02-11T14:46:00Z">
        <w:r>
          <w:rPr>
            <w:rFonts w:ascii="Times New Roman" w:eastAsia="Times New Roman" w:hAnsi="Times New Roman" w:cs="Times New Roman"/>
            <w:color w:val="000000"/>
            <w:sz w:val="24"/>
            <w:szCs w:val="24"/>
          </w:rPr>
          <w:t>Answer:</w:t>
        </w:r>
        <w:r w:rsidRPr="005D3388">
          <w:rPr>
            <w:rFonts w:ascii="Times New Roman" w:eastAsia="Times New Roman" w:hAnsi="Times New Roman" w:cs="Times New Roman"/>
            <w:b/>
            <w:bCs/>
            <w:color w:val="000000"/>
            <w:sz w:val="24"/>
            <w:szCs w:val="24"/>
            <w:rPrChange w:id="180" w:author="James Cole" w:date="2017-02-11T14:46:00Z">
              <w:rPr>
                <w:b/>
                <w:bCs/>
              </w:rPr>
            </w:rPrChange>
          </w:rPr>
          <w:t xml:space="preserve"> </w:t>
        </w:r>
        <w:r w:rsidRPr="005D3388">
          <w:rPr>
            <w:rFonts w:ascii="Times New Roman" w:eastAsia="Times New Roman" w:hAnsi="Times New Roman" w:cs="Times New Roman"/>
            <w:b/>
            <w:i/>
            <w:color w:val="000000"/>
            <w:sz w:val="24"/>
            <w:szCs w:val="24"/>
            <w:u w:val="single"/>
            <w:rPrChange w:id="181" w:author="James Cole" w:date="2017-02-11T14:46:00Z">
              <w:rPr/>
            </w:rPrChange>
          </w:rPr>
          <w:t>Meno</w:t>
        </w:r>
      </w:ins>
    </w:p>
    <w:p w14:paraId="00BDCD23" w14:textId="77777777" w:rsidR="00302B4D" w:rsidRPr="00302B4D" w:rsidRDefault="00302B4D" w:rsidP="00302B4D">
      <w:pPr>
        <w:pStyle w:val="ListParagraph"/>
        <w:widowControl w:val="0"/>
        <w:numPr>
          <w:ilvl w:val="0"/>
          <w:numId w:val="8"/>
        </w:numPr>
        <w:autoSpaceDE w:val="0"/>
        <w:autoSpaceDN w:val="0"/>
        <w:adjustRightInd w:val="0"/>
        <w:rPr>
          <w:ins w:id="182" w:author="James Cole" w:date="2017-02-11T14:49:00Z"/>
          <w:rFonts w:ascii="Times New Roman" w:hAnsi="Times New Roman" w:cs="Times New Roman"/>
          <w:sz w:val="24"/>
          <w:szCs w:val="28"/>
          <w:rPrChange w:id="183" w:author="James Cole" w:date="2017-02-11T14:49:00Z">
            <w:rPr>
              <w:ins w:id="184" w:author="James Cole" w:date="2017-02-11T14:49:00Z"/>
              <w:rFonts w:ascii="Times New Roman" w:hAnsi="Times New Roman" w:cs="Times New Roman"/>
              <w:color w:val="262626"/>
              <w:szCs w:val="28"/>
            </w:rPr>
          </w:rPrChange>
        </w:rPr>
      </w:pPr>
      <w:ins w:id="185" w:author="James Cole" w:date="2017-02-11T14:49:00Z">
        <w:r w:rsidRPr="00302B4D">
          <w:rPr>
            <w:rFonts w:ascii="Times New Roman" w:hAnsi="Times New Roman" w:cs="Times New Roman"/>
            <w:sz w:val="24"/>
            <w:szCs w:val="28"/>
            <w:rPrChange w:id="186" w:author="James Cole" w:date="2017-02-11T14:49:00Z">
              <w:rPr>
                <w:rFonts w:ascii="Times New Roman" w:hAnsi="Times New Roman" w:cs="Times New Roman"/>
                <w:color w:val="262626"/>
                <w:szCs w:val="28"/>
              </w:rPr>
            </w:rPrChange>
          </w:rPr>
          <w:t>This man defeated the Byzantine emperor Theodosius and took over as leader of the Huns when his brother Bleda died. For ten points each:</w:t>
        </w:r>
      </w:ins>
    </w:p>
    <w:p w14:paraId="0C7360B4" w14:textId="31938643" w:rsidR="00302B4D" w:rsidRPr="00302B4D" w:rsidRDefault="00302B4D">
      <w:pPr>
        <w:pStyle w:val="ListParagraph"/>
        <w:widowControl w:val="0"/>
        <w:numPr>
          <w:ilvl w:val="0"/>
          <w:numId w:val="12"/>
        </w:numPr>
        <w:autoSpaceDE w:val="0"/>
        <w:autoSpaceDN w:val="0"/>
        <w:adjustRightInd w:val="0"/>
        <w:rPr>
          <w:ins w:id="187" w:author="James Cole" w:date="2017-02-11T14:49:00Z"/>
          <w:rFonts w:ascii="Times New Roman" w:hAnsi="Times New Roman" w:cs="Times New Roman"/>
          <w:sz w:val="24"/>
          <w:szCs w:val="28"/>
          <w:rPrChange w:id="188" w:author="James Cole" w:date="2017-02-11T14:49:00Z">
            <w:rPr>
              <w:ins w:id="189" w:author="James Cole" w:date="2017-02-11T14:49:00Z"/>
              <w:rFonts w:ascii="Times New Roman" w:hAnsi="Times New Roman" w:cs="Times New Roman"/>
              <w:color w:val="262626"/>
              <w:szCs w:val="28"/>
            </w:rPr>
          </w:rPrChange>
        </w:rPr>
        <w:pPrChange w:id="190" w:author="James Cole" w:date="2017-02-11T14:49:00Z">
          <w:pPr>
            <w:pStyle w:val="ListParagraph"/>
            <w:widowControl w:val="0"/>
            <w:numPr>
              <w:numId w:val="8"/>
            </w:numPr>
            <w:autoSpaceDE w:val="0"/>
            <w:autoSpaceDN w:val="0"/>
            <w:adjustRightInd w:val="0"/>
            <w:ind w:hanging="360"/>
          </w:pPr>
        </w:pPrChange>
      </w:pPr>
      <w:ins w:id="191" w:author="James Cole" w:date="2017-02-11T14:49:00Z">
        <w:r w:rsidRPr="00302B4D">
          <w:rPr>
            <w:rFonts w:ascii="Times New Roman" w:hAnsi="Times New Roman" w:cs="Times New Roman"/>
            <w:sz w:val="24"/>
            <w:szCs w:val="28"/>
            <w:rPrChange w:id="192" w:author="James Cole" w:date="2017-02-11T14:49:00Z">
              <w:rPr>
                <w:rFonts w:ascii="Times New Roman" w:hAnsi="Times New Roman" w:cs="Times New Roman"/>
                <w:color w:val="262626"/>
                <w:szCs w:val="28"/>
              </w:rPr>
            </w:rPrChange>
          </w:rPr>
          <w:t>Name this leader, believed to have died after suff</w:t>
        </w:r>
        <w:r>
          <w:rPr>
            <w:rFonts w:ascii="Times New Roman" w:hAnsi="Times New Roman" w:cs="Times New Roman"/>
            <w:sz w:val="24"/>
            <w:szCs w:val="28"/>
          </w:rPr>
          <w:t xml:space="preserve">ering a nosebleed and </w:t>
        </w:r>
      </w:ins>
      <w:ins w:id="193" w:author="James Cole" w:date="2017-02-11T14:50:00Z">
        <w:r>
          <w:rPr>
            <w:rFonts w:ascii="Times New Roman" w:hAnsi="Times New Roman" w:cs="Times New Roman"/>
            <w:sz w:val="24"/>
            <w:szCs w:val="28"/>
          </w:rPr>
          <w:t>commonly called</w:t>
        </w:r>
      </w:ins>
      <w:ins w:id="194" w:author="James Cole" w:date="2017-02-11T14:49:00Z">
        <w:r w:rsidRPr="00302B4D">
          <w:rPr>
            <w:rFonts w:ascii="Times New Roman" w:hAnsi="Times New Roman" w:cs="Times New Roman"/>
            <w:sz w:val="24"/>
            <w:szCs w:val="28"/>
            <w:rPrChange w:id="195" w:author="James Cole" w:date="2017-02-11T14:49:00Z">
              <w:rPr>
                <w:rFonts w:ascii="Times New Roman" w:hAnsi="Times New Roman" w:cs="Times New Roman"/>
                <w:color w:val="262626"/>
                <w:szCs w:val="28"/>
              </w:rPr>
            </w:rPrChange>
          </w:rPr>
          <w:t xml:space="preserve"> the “scourge of God.”</w:t>
        </w:r>
      </w:ins>
    </w:p>
    <w:p w14:paraId="41519A94" w14:textId="2ACC8364" w:rsidR="00302B4D" w:rsidRPr="00302B4D" w:rsidRDefault="00302B4D">
      <w:pPr>
        <w:pStyle w:val="ListParagraph"/>
        <w:widowControl w:val="0"/>
        <w:autoSpaceDE w:val="0"/>
        <w:autoSpaceDN w:val="0"/>
        <w:adjustRightInd w:val="0"/>
        <w:ind w:left="1080"/>
        <w:rPr>
          <w:ins w:id="196" w:author="James Cole" w:date="2017-02-11T14:49:00Z"/>
          <w:rFonts w:ascii="Times New Roman" w:hAnsi="Times New Roman" w:cs="Times New Roman"/>
          <w:sz w:val="24"/>
          <w:szCs w:val="28"/>
          <w:rPrChange w:id="197" w:author="James Cole" w:date="2017-02-11T14:49:00Z">
            <w:rPr>
              <w:ins w:id="198" w:author="James Cole" w:date="2017-02-11T14:49:00Z"/>
              <w:rFonts w:ascii="Times New Roman" w:hAnsi="Times New Roman" w:cs="Times New Roman"/>
              <w:color w:val="262626"/>
              <w:szCs w:val="28"/>
            </w:rPr>
          </w:rPrChange>
        </w:rPr>
        <w:pPrChange w:id="199" w:author="James Cole" w:date="2017-02-11T14:50:00Z">
          <w:pPr>
            <w:pStyle w:val="ListParagraph"/>
            <w:widowControl w:val="0"/>
            <w:numPr>
              <w:numId w:val="8"/>
            </w:numPr>
            <w:autoSpaceDE w:val="0"/>
            <w:autoSpaceDN w:val="0"/>
            <w:adjustRightInd w:val="0"/>
            <w:ind w:hanging="360"/>
          </w:pPr>
        </w:pPrChange>
      </w:pPr>
      <w:ins w:id="200" w:author="James Cole" w:date="2017-02-11T14:50:00Z">
        <w:r>
          <w:rPr>
            <w:rFonts w:ascii="Times New Roman" w:hAnsi="Times New Roman" w:cs="Times New Roman"/>
            <w:sz w:val="24"/>
            <w:szCs w:val="28"/>
          </w:rPr>
          <w:t>Answer:</w:t>
        </w:r>
      </w:ins>
      <w:ins w:id="201" w:author="James Cole" w:date="2017-02-11T14:49:00Z">
        <w:r w:rsidRPr="00302B4D">
          <w:rPr>
            <w:rFonts w:ascii="Times New Roman" w:hAnsi="Times New Roman" w:cs="Times New Roman"/>
            <w:sz w:val="24"/>
            <w:szCs w:val="28"/>
            <w:rPrChange w:id="202" w:author="James Cole" w:date="2017-02-11T14:49:00Z">
              <w:rPr>
                <w:rFonts w:ascii="Times New Roman" w:hAnsi="Times New Roman" w:cs="Times New Roman"/>
                <w:color w:val="262626"/>
                <w:szCs w:val="28"/>
              </w:rPr>
            </w:rPrChange>
          </w:rPr>
          <w:t xml:space="preserve"> </w:t>
        </w:r>
        <w:r w:rsidRPr="00302B4D">
          <w:rPr>
            <w:rFonts w:ascii="Times New Roman" w:hAnsi="Times New Roman" w:cs="Times New Roman"/>
            <w:b/>
            <w:sz w:val="24"/>
            <w:szCs w:val="28"/>
            <w:u w:val="single"/>
            <w:rPrChange w:id="203" w:author="James Cole" w:date="2017-02-11T14:50:00Z">
              <w:rPr>
                <w:rFonts w:ascii="Times New Roman" w:hAnsi="Times New Roman" w:cs="Times New Roman"/>
                <w:color w:val="262626"/>
                <w:szCs w:val="28"/>
                <w:u w:val="single"/>
              </w:rPr>
            </w:rPrChange>
          </w:rPr>
          <w:t>Attila</w:t>
        </w:r>
        <w:r w:rsidRPr="00302B4D">
          <w:rPr>
            <w:rFonts w:ascii="Times New Roman" w:hAnsi="Times New Roman" w:cs="Times New Roman"/>
            <w:sz w:val="24"/>
            <w:szCs w:val="28"/>
            <w:rPrChange w:id="204" w:author="James Cole" w:date="2017-02-11T14:49:00Z">
              <w:rPr>
                <w:rFonts w:ascii="Times New Roman" w:hAnsi="Times New Roman" w:cs="Times New Roman"/>
                <w:color w:val="262626"/>
                <w:szCs w:val="28"/>
              </w:rPr>
            </w:rPrChange>
          </w:rPr>
          <w:t xml:space="preserve"> the Hun</w:t>
        </w:r>
      </w:ins>
    </w:p>
    <w:p w14:paraId="72A40627" w14:textId="1268247A" w:rsidR="00302B4D" w:rsidRPr="00302B4D" w:rsidRDefault="00302B4D">
      <w:pPr>
        <w:pStyle w:val="ListParagraph"/>
        <w:widowControl w:val="0"/>
        <w:numPr>
          <w:ilvl w:val="0"/>
          <w:numId w:val="12"/>
        </w:numPr>
        <w:autoSpaceDE w:val="0"/>
        <w:autoSpaceDN w:val="0"/>
        <w:adjustRightInd w:val="0"/>
        <w:rPr>
          <w:ins w:id="205" w:author="James Cole" w:date="2017-02-11T14:49:00Z"/>
          <w:rFonts w:ascii="Times New Roman" w:hAnsi="Times New Roman" w:cs="Times New Roman"/>
          <w:sz w:val="24"/>
          <w:szCs w:val="28"/>
          <w:rPrChange w:id="206" w:author="James Cole" w:date="2017-02-11T14:49:00Z">
            <w:rPr>
              <w:ins w:id="207" w:author="James Cole" w:date="2017-02-11T14:49:00Z"/>
              <w:rFonts w:ascii="Times New Roman" w:hAnsi="Times New Roman" w:cs="Times New Roman"/>
              <w:color w:val="262626"/>
              <w:szCs w:val="28"/>
            </w:rPr>
          </w:rPrChange>
        </w:rPr>
        <w:pPrChange w:id="208" w:author="James Cole" w:date="2017-02-11T14:49:00Z">
          <w:pPr>
            <w:pStyle w:val="ListParagraph"/>
            <w:widowControl w:val="0"/>
            <w:numPr>
              <w:numId w:val="8"/>
            </w:numPr>
            <w:autoSpaceDE w:val="0"/>
            <w:autoSpaceDN w:val="0"/>
            <w:adjustRightInd w:val="0"/>
            <w:ind w:hanging="360"/>
          </w:pPr>
        </w:pPrChange>
      </w:pPr>
      <w:ins w:id="209" w:author="James Cole" w:date="2017-02-11T14:49:00Z">
        <w:r w:rsidRPr="00302B4D">
          <w:rPr>
            <w:rFonts w:ascii="Times New Roman" w:hAnsi="Times New Roman" w:cs="Times New Roman"/>
            <w:sz w:val="24"/>
            <w:szCs w:val="28"/>
            <w:rPrChange w:id="210" w:author="James Cole" w:date="2017-02-11T14:49:00Z">
              <w:rPr>
                <w:rFonts w:ascii="Times New Roman" w:hAnsi="Times New Roman" w:cs="Times New Roman"/>
                <w:color w:val="262626"/>
                <w:szCs w:val="28"/>
              </w:rPr>
            </w:rPrChange>
          </w:rPr>
          <w:t>Emperor Valentinian III sent ambassadors including this pope to meet Attila in 452. This man persuaded Attila not to attack Rome, and helped rebuild the city when it was sacked by the Vandals a few years later.</w:t>
        </w:r>
      </w:ins>
    </w:p>
    <w:p w14:paraId="198CFB5C" w14:textId="5CCCC112" w:rsidR="00302B4D" w:rsidRPr="00302B4D" w:rsidRDefault="00E508A7">
      <w:pPr>
        <w:pStyle w:val="ListParagraph"/>
        <w:widowControl w:val="0"/>
        <w:autoSpaceDE w:val="0"/>
        <w:autoSpaceDN w:val="0"/>
        <w:adjustRightInd w:val="0"/>
        <w:ind w:left="1080"/>
        <w:rPr>
          <w:ins w:id="211" w:author="James Cole" w:date="2017-02-11T14:49:00Z"/>
          <w:rFonts w:ascii="Times New Roman" w:hAnsi="Times New Roman" w:cs="Times New Roman"/>
          <w:sz w:val="24"/>
          <w:szCs w:val="28"/>
          <w:rPrChange w:id="212" w:author="James Cole" w:date="2017-02-11T14:49:00Z">
            <w:rPr>
              <w:ins w:id="213" w:author="James Cole" w:date="2017-02-11T14:49:00Z"/>
              <w:rFonts w:ascii="Times New Roman" w:hAnsi="Times New Roman" w:cs="Times New Roman"/>
              <w:color w:val="262626"/>
              <w:szCs w:val="28"/>
            </w:rPr>
          </w:rPrChange>
        </w:rPr>
        <w:pPrChange w:id="214" w:author="James Cole" w:date="2017-02-11T14:50:00Z">
          <w:pPr>
            <w:pStyle w:val="ListParagraph"/>
            <w:widowControl w:val="0"/>
            <w:numPr>
              <w:numId w:val="8"/>
            </w:numPr>
            <w:autoSpaceDE w:val="0"/>
            <w:autoSpaceDN w:val="0"/>
            <w:adjustRightInd w:val="0"/>
            <w:ind w:hanging="360"/>
          </w:pPr>
        </w:pPrChange>
      </w:pPr>
      <w:ins w:id="215" w:author="James Cole" w:date="2017-02-11T14:50:00Z">
        <w:r>
          <w:rPr>
            <w:rFonts w:ascii="Times New Roman" w:hAnsi="Times New Roman" w:cs="Times New Roman"/>
            <w:sz w:val="24"/>
            <w:szCs w:val="28"/>
          </w:rPr>
          <w:t>Answer:</w:t>
        </w:r>
      </w:ins>
      <w:ins w:id="216" w:author="James Cole" w:date="2017-02-11T14:49:00Z">
        <w:r w:rsidR="00302B4D" w:rsidRPr="00302B4D">
          <w:rPr>
            <w:rFonts w:ascii="Times New Roman" w:hAnsi="Times New Roman" w:cs="Times New Roman"/>
            <w:sz w:val="24"/>
            <w:szCs w:val="28"/>
            <w:rPrChange w:id="217" w:author="James Cole" w:date="2017-02-11T14:49:00Z">
              <w:rPr>
                <w:rFonts w:ascii="Times New Roman" w:hAnsi="Times New Roman" w:cs="Times New Roman"/>
                <w:color w:val="262626"/>
                <w:szCs w:val="28"/>
              </w:rPr>
            </w:rPrChange>
          </w:rPr>
          <w:t xml:space="preserve"> Saint </w:t>
        </w:r>
        <w:r w:rsidR="00302B4D" w:rsidRPr="00E508A7">
          <w:rPr>
            <w:rFonts w:ascii="Times New Roman" w:hAnsi="Times New Roman" w:cs="Times New Roman"/>
            <w:b/>
            <w:sz w:val="24"/>
            <w:szCs w:val="28"/>
            <w:u w:val="single"/>
            <w:rPrChange w:id="218" w:author="James Cole" w:date="2017-02-11T14:50:00Z">
              <w:rPr>
                <w:rFonts w:ascii="Times New Roman" w:hAnsi="Times New Roman" w:cs="Times New Roman"/>
                <w:color w:val="262626"/>
                <w:szCs w:val="28"/>
                <w:u w:val="single"/>
              </w:rPr>
            </w:rPrChange>
          </w:rPr>
          <w:t>Leo I</w:t>
        </w:r>
        <w:r w:rsidR="00302B4D" w:rsidRPr="00302B4D">
          <w:rPr>
            <w:rFonts w:ascii="Times New Roman" w:hAnsi="Times New Roman" w:cs="Times New Roman"/>
            <w:sz w:val="24"/>
            <w:szCs w:val="28"/>
            <w:rPrChange w:id="219" w:author="James Cole" w:date="2017-02-11T14:49:00Z">
              <w:rPr>
                <w:rFonts w:ascii="Times New Roman" w:hAnsi="Times New Roman" w:cs="Times New Roman"/>
                <w:color w:val="262626"/>
                <w:szCs w:val="28"/>
              </w:rPr>
            </w:rPrChange>
          </w:rPr>
          <w:t xml:space="preserve"> [prompt on Leo]</w:t>
        </w:r>
      </w:ins>
    </w:p>
    <w:p w14:paraId="5093AF32" w14:textId="14283525" w:rsidR="00302B4D" w:rsidRPr="00302B4D" w:rsidRDefault="00302B4D">
      <w:pPr>
        <w:pStyle w:val="ListParagraph"/>
        <w:widowControl w:val="0"/>
        <w:numPr>
          <w:ilvl w:val="0"/>
          <w:numId w:val="12"/>
        </w:numPr>
        <w:autoSpaceDE w:val="0"/>
        <w:autoSpaceDN w:val="0"/>
        <w:adjustRightInd w:val="0"/>
        <w:rPr>
          <w:ins w:id="220" w:author="James Cole" w:date="2017-02-11T14:49:00Z"/>
          <w:rFonts w:ascii="Times New Roman" w:hAnsi="Times New Roman" w:cs="Times New Roman"/>
          <w:sz w:val="24"/>
          <w:szCs w:val="28"/>
          <w:rPrChange w:id="221" w:author="James Cole" w:date="2017-02-11T14:49:00Z">
            <w:rPr>
              <w:ins w:id="222" w:author="James Cole" w:date="2017-02-11T14:49:00Z"/>
              <w:rFonts w:ascii="Times New Roman" w:hAnsi="Times New Roman" w:cs="Times New Roman"/>
              <w:color w:val="FF0000"/>
              <w:szCs w:val="28"/>
            </w:rPr>
          </w:rPrChange>
        </w:rPr>
        <w:pPrChange w:id="223" w:author="James Cole" w:date="2017-02-11T14:49:00Z">
          <w:pPr>
            <w:pStyle w:val="ListParagraph"/>
            <w:widowControl w:val="0"/>
            <w:numPr>
              <w:numId w:val="8"/>
            </w:numPr>
            <w:autoSpaceDE w:val="0"/>
            <w:autoSpaceDN w:val="0"/>
            <w:adjustRightInd w:val="0"/>
            <w:ind w:hanging="360"/>
          </w:pPr>
        </w:pPrChange>
      </w:pPr>
      <w:ins w:id="224" w:author="James Cole" w:date="2017-02-11T14:49:00Z">
        <w:r w:rsidRPr="00302B4D">
          <w:rPr>
            <w:rFonts w:ascii="Times New Roman" w:hAnsi="Times New Roman" w:cs="Times New Roman"/>
            <w:sz w:val="24"/>
            <w:szCs w:val="28"/>
            <w:rPrChange w:id="225" w:author="James Cole" w:date="2017-02-11T14:49:00Z">
              <w:rPr>
                <w:rFonts w:ascii="Times New Roman" w:hAnsi="Times New Roman" w:cs="Times New Roman"/>
                <w:color w:val="FFC000" w:themeColor="accent4"/>
                <w:szCs w:val="28"/>
              </w:rPr>
            </w:rPrChange>
          </w:rPr>
          <w:t>At the Battle of Châlons, Attila slew Theodoric I, the leader of these people. They sacked Rome under Alaric I and later settled in Spain and southern France.</w:t>
        </w:r>
      </w:ins>
    </w:p>
    <w:p w14:paraId="449BC1DB" w14:textId="619AE8AE" w:rsidR="00965C29" w:rsidRPr="00302B4D" w:rsidRDefault="00E508A7">
      <w:pPr>
        <w:pStyle w:val="ListParagraph"/>
        <w:widowControl w:val="0"/>
        <w:autoSpaceDE w:val="0"/>
        <w:autoSpaceDN w:val="0"/>
        <w:adjustRightInd w:val="0"/>
        <w:ind w:left="1080"/>
        <w:rPr>
          <w:ins w:id="226" w:author="James Cole" w:date="2017-02-11T14:38:00Z"/>
          <w:rFonts w:ascii="Times New Roman" w:hAnsi="Times New Roman" w:cs="Times New Roman"/>
          <w:sz w:val="24"/>
          <w:szCs w:val="28"/>
          <w:rPrChange w:id="227" w:author="James Cole" w:date="2017-02-11T14:49:00Z">
            <w:rPr>
              <w:ins w:id="228" w:author="James Cole" w:date="2017-02-11T14:38:00Z"/>
            </w:rPr>
          </w:rPrChange>
        </w:rPr>
        <w:pPrChange w:id="229" w:author="James Cole" w:date="2017-02-11T14:51:00Z">
          <w:pPr>
            <w:pStyle w:val="ListParagraph"/>
            <w:numPr>
              <w:numId w:val="1"/>
            </w:numPr>
            <w:ind w:hanging="360"/>
          </w:pPr>
        </w:pPrChange>
      </w:pPr>
      <w:ins w:id="230" w:author="James Cole" w:date="2017-02-11T14:51:00Z">
        <w:r>
          <w:rPr>
            <w:rFonts w:ascii="Times New Roman" w:hAnsi="Times New Roman" w:cs="Times New Roman"/>
            <w:sz w:val="24"/>
            <w:szCs w:val="28"/>
          </w:rPr>
          <w:t>Answer</w:t>
        </w:r>
      </w:ins>
      <w:ins w:id="231" w:author="James Cole" w:date="2017-02-11T14:49:00Z">
        <w:r w:rsidR="00302B4D" w:rsidRPr="00302B4D">
          <w:rPr>
            <w:rFonts w:ascii="Times New Roman" w:hAnsi="Times New Roman" w:cs="Times New Roman"/>
            <w:sz w:val="24"/>
            <w:szCs w:val="28"/>
            <w:rPrChange w:id="232" w:author="James Cole" w:date="2017-02-11T14:49:00Z">
              <w:rPr>
                <w:rFonts w:ascii="Times New Roman" w:hAnsi="Times New Roman" w:cs="Times New Roman"/>
                <w:color w:val="000000" w:themeColor="text1"/>
                <w:szCs w:val="28"/>
              </w:rPr>
            </w:rPrChange>
          </w:rPr>
          <w:t xml:space="preserve">: </w:t>
        </w:r>
        <w:r w:rsidR="00302B4D" w:rsidRPr="00E508A7">
          <w:rPr>
            <w:rFonts w:ascii="Times New Roman" w:hAnsi="Times New Roman" w:cs="Times New Roman"/>
            <w:b/>
            <w:sz w:val="24"/>
            <w:szCs w:val="28"/>
            <w:u w:val="single"/>
            <w:rPrChange w:id="233" w:author="James Cole" w:date="2017-02-11T14:51:00Z">
              <w:rPr>
                <w:rFonts w:ascii="Times New Roman" w:hAnsi="Times New Roman" w:cs="Times New Roman"/>
                <w:color w:val="000000" w:themeColor="text1"/>
                <w:szCs w:val="28"/>
                <w:u w:val="single"/>
              </w:rPr>
            </w:rPrChange>
          </w:rPr>
          <w:t>Visigoths</w:t>
        </w:r>
        <w:r w:rsidR="00302B4D" w:rsidRPr="00302B4D">
          <w:rPr>
            <w:rFonts w:ascii="Times New Roman" w:hAnsi="Times New Roman" w:cs="Times New Roman"/>
            <w:sz w:val="24"/>
            <w:szCs w:val="28"/>
            <w:rPrChange w:id="234" w:author="James Cole" w:date="2017-02-11T14:49:00Z">
              <w:rPr>
                <w:rFonts w:ascii="Times New Roman" w:hAnsi="Times New Roman" w:cs="Times New Roman"/>
                <w:color w:val="000000" w:themeColor="text1"/>
                <w:szCs w:val="28"/>
              </w:rPr>
            </w:rPrChange>
          </w:rPr>
          <w:t xml:space="preserve"> [prompt on </w:t>
        </w:r>
      </w:ins>
      <w:ins w:id="235" w:author="James Cole" w:date="2017-02-11T14:51:00Z">
        <w:r>
          <w:rPr>
            <w:rFonts w:ascii="Times New Roman" w:hAnsi="Times New Roman" w:cs="Times New Roman"/>
            <w:sz w:val="24"/>
            <w:szCs w:val="28"/>
          </w:rPr>
          <w:t>“</w:t>
        </w:r>
      </w:ins>
      <w:ins w:id="236" w:author="James Cole" w:date="2017-02-11T14:49:00Z">
        <w:r w:rsidR="00302B4D" w:rsidRPr="00302B4D">
          <w:rPr>
            <w:rFonts w:ascii="Times New Roman" w:hAnsi="Times New Roman" w:cs="Times New Roman"/>
            <w:sz w:val="24"/>
            <w:szCs w:val="28"/>
            <w:rPrChange w:id="237" w:author="James Cole" w:date="2017-02-11T14:49:00Z">
              <w:rPr>
                <w:rFonts w:ascii="Times New Roman" w:hAnsi="Times New Roman" w:cs="Times New Roman"/>
                <w:color w:val="000000" w:themeColor="text1"/>
                <w:szCs w:val="28"/>
              </w:rPr>
            </w:rPrChange>
          </w:rPr>
          <w:t>Goths</w:t>
        </w:r>
      </w:ins>
      <w:ins w:id="238" w:author="James Cole" w:date="2017-02-11T14:51:00Z">
        <w:r>
          <w:rPr>
            <w:rFonts w:ascii="Times New Roman" w:hAnsi="Times New Roman" w:cs="Times New Roman"/>
            <w:sz w:val="24"/>
            <w:szCs w:val="28"/>
          </w:rPr>
          <w:t>”</w:t>
        </w:r>
      </w:ins>
      <w:ins w:id="239" w:author="James Cole" w:date="2017-02-11T14:49:00Z">
        <w:r w:rsidR="00302B4D" w:rsidRPr="00302B4D">
          <w:rPr>
            <w:rFonts w:ascii="Times New Roman" w:hAnsi="Times New Roman" w:cs="Times New Roman"/>
            <w:sz w:val="24"/>
            <w:szCs w:val="28"/>
            <w:rPrChange w:id="240" w:author="James Cole" w:date="2017-02-11T14:49:00Z">
              <w:rPr>
                <w:rFonts w:ascii="Times New Roman" w:hAnsi="Times New Roman" w:cs="Times New Roman"/>
                <w:color w:val="000000" w:themeColor="text1"/>
                <w:szCs w:val="28"/>
              </w:rPr>
            </w:rPrChange>
          </w:rPr>
          <w:t>]</w:t>
        </w:r>
      </w:ins>
    </w:p>
    <w:p w14:paraId="189D187B" w14:textId="77777777" w:rsidR="0035024B" w:rsidRPr="0035024B" w:rsidRDefault="0035024B" w:rsidP="0035024B">
      <w:pPr>
        <w:pStyle w:val="ListParagraph"/>
        <w:numPr>
          <w:ilvl w:val="0"/>
          <w:numId w:val="8"/>
        </w:numPr>
        <w:rPr>
          <w:ins w:id="241" w:author="James Cole" w:date="2017-02-12T11:37:00Z"/>
          <w:rFonts w:ascii="Times New Roman" w:hAnsi="Times New Roman" w:cs="Times New Roman"/>
          <w:sz w:val="24"/>
          <w:rPrChange w:id="242" w:author="James Cole" w:date="2017-02-12T11:37:00Z">
            <w:rPr>
              <w:ins w:id="243" w:author="James Cole" w:date="2017-02-12T11:37:00Z"/>
              <w:rFonts w:ascii="Times New Roman" w:hAnsi="Times New Roman" w:cs="Times New Roman"/>
            </w:rPr>
          </w:rPrChange>
        </w:rPr>
      </w:pPr>
      <w:ins w:id="244" w:author="James Cole" w:date="2017-02-12T11:37:00Z">
        <w:r w:rsidRPr="0035024B">
          <w:rPr>
            <w:rFonts w:ascii="Times New Roman" w:hAnsi="Times New Roman" w:cs="Times New Roman"/>
            <w:sz w:val="24"/>
            <w:rPrChange w:id="245" w:author="James Cole" w:date="2017-02-12T11:37:00Z">
              <w:rPr>
                <w:rFonts w:ascii="Times New Roman" w:hAnsi="Times New Roman" w:cs="Times New Roman"/>
              </w:rPr>
            </w:rPrChange>
          </w:rPr>
          <w:t xml:space="preserve">Covalently bonded molecules can be drawn using this method. For ten points each: </w:t>
        </w:r>
      </w:ins>
    </w:p>
    <w:p w14:paraId="5DC0EA1E" w14:textId="662A37AF" w:rsidR="0035024B" w:rsidRPr="0035024B" w:rsidRDefault="0035024B">
      <w:pPr>
        <w:pStyle w:val="ListParagraph"/>
        <w:numPr>
          <w:ilvl w:val="0"/>
          <w:numId w:val="13"/>
        </w:numPr>
        <w:rPr>
          <w:ins w:id="246" w:author="James Cole" w:date="2017-02-12T11:37:00Z"/>
          <w:rFonts w:ascii="Times New Roman" w:hAnsi="Times New Roman" w:cs="Times New Roman"/>
          <w:sz w:val="24"/>
          <w:rPrChange w:id="247" w:author="James Cole" w:date="2017-02-12T11:37:00Z">
            <w:rPr>
              <w:ins w:id="248" w:author="James Cole" w:date="2017-02-12T11:37:00Z"/>
              <w:rFonts w:ascii="Times New Roman" w:hAnsi="Times New Roman" w:cs="Times New Roman"/>
            </w:rPr>
          </w:rPrChange>
        </w:rPr>
        <w:pPrChange w:id="249" w:author="James Cole" w:date="2017-02-12T11:37:00Z">
          <w:pPr>
            <w:pStyle w:val="ListParagraph"/>
            <w:numPr>
              <w:numId w:val="8"/>
            </w:numPr>
            <w:ind w:hanging="360"/>
          </w:pPr>
        </w:pPrChange>
      </w:pPr>
      <w:ins w:id="250" w:author="James Cole" w:date="2017-02-12T11:37:00Z">
        <w:r w:rsidRPr="0035024B">
          <w:rPr>
            <w:rFonts w:ascii="Times New Roman" w:hAnsi="Times New Roman" w:cs="Times New Roman"/>
            <w:sz w:val="24"/>
            <w:rPrChange w:id="251" w:author="James Cole" w:date="2017-02-12T11:37:00Z">
              <w:rPr>
                <w:rFonts w:ascii="Times New Roman" w:hAnsi="Times New Roman" w:cs="Times New Roman"/>
              </w:rPr>
            </w:rPrChange>
          </w:rPr>
          <w:t xml:space="preserve">Name this diagram in which bonds are represented as lines and lone electron pairs are shown as two dots. </w:t>
        </w:r>
      </w:ins>
    </w:p>
    <w:p w14:paraId="4CE26D05" w14:textId="1F809D79" w:rsidR="0035024B" w:rsidRPr="0035024B" w:rsidRDefault="0035024B">
      <w:pPr>
        <w:pStyle w:val="ListParagraph"/>
        <w:ind w:left="1080"/>
        <w:rPr>
          <w:ins w:id="252" w:author="James Cole" w:date="2017-02-12T11:37:00Z"/>
          <w:rFonts w:ascii="Times New Roman" w:hAnsi="Times New Roman" w:cs="Times New Roman"/>
          <w:sz w:val="24"/>
          <w:rPrChange w:id="253" w:author="James Cole" w:date="2017-02-12T11:37:00Z">
            <w:rPr>
              <w:ins w:id="254" w:author="James Cole" w:date="2017-02-12T11:37:00Z"/>
              <w:rFonts w:ascii="Times New Roman" w:hAnsi="Times New Roman" w:cs="Times New Roman"/>
            </w:rPr>
          </w:rPrChange>
        </w:rPr>
        <w:pPrChange w:id="255" w:author="James Cole" w:date="2017-02-12T11:38:00Z">
          <w:pPr>
            <w:pStyle w:val="ListParagraph"/>
            <w:numPr>
              <w:numId w:val="8"/>
            </w:numPr>
            <w:ind w:hanging="360"/>
          </w:pPr>
        </w:pPrChange>
      </w:pPr>
      <w:ins w:id="256" w:author="James Cole" w:date="2017-02-12T11:38:00Z">
        <w:r>
          <w:rPr>
            <w:rFonts w:ascii="Times New Roman" w:hAnsi="Times New Roman" w:cs="Times New Roman"/>
            <w:sz w:val="24"/>
          </w:rPr>
          <w:t>Answer:</w:t>
        </w:r>
      </w:ins>
      <w:ins w:id="257" w:author="James Cole" w:date="2017-02-12T11:37:00Z">
        <w:r w:rsidRPr="0035024B">
          <w:rPr>
            <w:rFonts w:ascii="Times New Roman" w:hAnsi="Times New Roman" w:cs="Times New Roman"/>
            <w:sz w:val="24"/>
            <w:rPrChange w:id="258" w:author="James Cole" w:date="2017-02-12T11:37:00Z">
              <w:rPr>
                <w:rFonts w:ascii="Times New Roman" w:hAnsi="Times New Roman" w:cs="Times New Roman"/>
              </w:rPr>
            </w:rPrChange>
          </w:rPr>
          <w:t xml:space="preserve"> </w:t>
        </w:r>
        <w:r w:rsidRPr="0035024B">
          <w:rPr>
            <w:rFonts w:ascii="Times New Roman" w:hAnsi="Times New Roman" w:cs="Times New Roman"/>
            <w:b/>
            <w:sz w:val="24"/>
            <w:u w:val="single"/>
            <w:rPrChange w:id="259" w:author="James Cole" w:date="2017-02-12T11:38:00Z">
              <w:rPr>
                <w:rFonts w:ascii="Times New Roman" w:hAnsi="Times New Roman" w:cs="Times New Roman"/>
                <w:u w:val="single"/>
              </w:rPr>
            </w:rPrChange>
          </w:rPr>
          <w:t>Lewis</w:t>
        </w:r>
        <w:r>
          <w:rPr>
            <w:rFonts w:ascii="Times New Roman" w:hAnsi="Times New Roman" w:cs="Times New Roman"/>
            <w:sz w:val="24"/>
          </w:rPr>
          <w:t xml:space="preserve"> structure</w:t>
        </w:r>
      </w:ins>
    </w:p>
    <w:p w14:paraId="257D36C7" w14:textId="08590818" w:rsidR="0035024B" w:rsidRPr="0035024B" w:rsidRDefault="0035024B">
      <w:pPr>
        <w:pStyle w:val="ListParagraph"/>
        <w:numPr>
          <w:ilvl w:val="0"/>
          <w:numId w:val="13"/>
        </w:numPr>
        <w:rPr>
          <w:ins w:id="260" w:author="James Cole" w:date="2017-02-12T11:37:00Z"/>
          <w:rFonts w:ascii="Times New Roman" w:hAnsi="Times New Roman" w:cs="Times New Roman"/>
          <w:sz w:val="24"/>
          <w:rPrChange w:id="261" w:author="James Cole" w:date="2017-02-12T11:37:00Z">
            <w:rPr>
              <w:ins w:id="262" w:author="James Cole" w:date="2017-02-12T11:37:00Z"/>
              <w:rFonts w:ascii="Times New Roman" w:hAnsi="Times New Roman" w:cs="Times New Roman"/>
            </w:rPr>
          </w:rPrChange>
        </w:rPr>
        <w:pPrChange w:id="263" w:author="James Cole" w:date="2017-02-12T11:37:00Z">
          <w:pPr>
            <w:pStyle w:val="ListParagraph"/>
            <w:numPr>
              <w:numId w:val="8"/>
            </w:numPr>
            <w:ind w:hanging="360"/>
          </w:pPr>
        </w:pPrChange>
      </w:pPr>
      <w:ins w:id="264" w:author="James Cole" w:date="2017-02-12T11:37:00Z">
        <w:r w:rsidRPr="0035024B">
          <w:rPr>
            <w:rFonts w:ascii="Times New Roman" w:hAnsi="Times New Roman" w:cs="Times New Roman"/>
            <w:sz w:val="24"/>
            <w:rPrChange w:id="265" w:author="James Cole" w:date="2017-02-12T11:37:00Z">
              <w:rPr>
                <w:rFonts w:ascii="Times New Roman" w:hAnsi="Times New Roman" w:cs="Times New Roman"/>
              </w:rPr>
            </w:rPrChange>
          </w:rPr>
          <w:lastRenderedPageBreak/>
          <w:t>These kinds of forms have multiple Lewis structures with the same placement of atoms, but different locations for bonds and electron pairs.</w:t>
        </w:r>
      </w:ins>
    </w:p>
    <w:p w14:paraId="4FAB4197" w14:textId="7B2E8A22" w:rsidR="0035024B" w:rsidRPr="0035024B" w:rsidRDefault="0035024B">
      <w:pPr>
        <w:pStyle w:val="ListParagraph"/>
        <w:ind w:left="1080"/>
        <w:rPr>
          <w:ins w:id="266" w:author="James Cole" w:date="2017-02-12T11:37:00Z"/>
          <w:rFonts w:ascii="Times New Roman" w:hAnsi="Times New Roman" w:cs="Times New Roman"/>
          <w:sz w:val="24"/>
          <w:rPrChange w:id="267" w:author="James Cole" w:date="2017-02-12T11:37:00Z">
            <w:rPr>
              <w:ins w:id="268" w:author="James Cole" w:date="2017-02-12T11:37:00Z"/>
              <w:rFonts w:ascii="Times New Roman" w:hAnsi="Times New Roman" w:cs="Times New Roman"/>
            </w:rPr>
          </w:rPrChange>
        </w:rPr>
        <w:pPrChange w:id="269" w:author="James Cole" w:date="2017-02-12T11:38:00Z">
          <w:pPr>
            <w:pStyle w:val="ListParagraph"/>
            <w:numPr>
              <w:numId w:val="8"/>
            </w:numPr>
            <w:ind w:hanging="360"/>
          </w:pPr>
        </w:pPrChange>
      </w:pPr>
      <w:ins w:id="270" w:author="James Cole" w:date="2017-02-12T11:38:00Z">
        <w:r>
          <w:rPr>
            <w:rFonts w:ascii="Times New Roman" w:hAnsi="Times New Roman" w:cs="Times New Roman"/>
            <w:sz w:val="24"/>
          </w:rPr>
          <w:t>Answer:</w:t>
        </w:r>
      </w:ins>
      <w:ins w:id="271" w:author="James Cole" w:date="2017-02-12T11:37:00Z">
        <w:r w:rsidRPr="0035024B">
          <w:rPr>
            <w:rFonts w:ascii="Times New Roman" w:hAnsi="Times New Roman" w:cs="Times New Roman"/>
            <w:sz w:val="24"/>
            <w:rPrChange w:id="272" w:author="James Cole" w:date="2017-02-12T11:37:00Z">
              <w:rPr>
                <w:rFonts w:ascii="Times New Roman" w:hAnsi="Times New Roman" w:cs="Times New Roman"/>
              </w:rPr>
            </w:rPrChange>
          </w:rPr>
          <w:t xml:space="preserve"> </w:t>
        </w:r>
        <w:r w:rsidRPr="0035024B">
          <w:rPr>
            <w:rFonts w:ascii="Times New Roman" w:hAnsi="Times New Roman" w:cs="Times New Roman"/>
            <w:b/>
            <w:sz w:val="24"/>
            <w:u w:val="single"/>
            <w:rPrChange w:id="273" w:author="James Cole" w:date="2017-02-12T11:38:00Z">
              <w:rPr>
                <w:rFonts w:ascii="Times New Roman" w:hAnsi="Times New Roman" w:cs="Times New Roman"/>
                <w:u w:val="single"/>
              </w:rPr>
            </w:rPrChange>
          </w:rPr>
          <w:t>resonance</w:t>
        </w:r>
        <w:r w:rsidRPr="0035024B">
          <w:rPr>
            <w:rFonts w:ascii="Times New Roman" w:hAnsi="Times New Roman" w:cs="Times New Roman"/>
            <w:sz w:val="24"/>
            <w:rPrChange w:id="274" w:author="James Cole" w:date="2017-02-12T11:37:00Z">
              <w:rPr>
                <w:rFonts w:ascii="Times New Roman" w:hAnsi="Times New Roman" w:cs="Times New Roman"/>
              </w:rPr>
            </w:rPrChange>
          </w:rPr>
          <w:t xml:space="preserve"> structures </w:t>
        </w:r>
      </w:ins>
    </w:p>
    <w:p w14:paraId="78001AC3" w14:textId="04A4B320" w:rsidR="0035024B" w:rsidRPr="0035024B" w:rsidRDefault="0035024B">
      <w:pPr>
        <w:pStyle w:val="ListParagraph"/>
        <w:numPr>
          <w:ilvl w:val="0"/>
          <w:numId w:val="13"/>
        </w:numPr>
        <w:rPr>
          <w:ins w:id="275" w:author="James Cole" w:date="2017-02-12T11:37:00Z"/>
          <w:rFonts w:ascii="Times New Roman" w:hAnsi="Times New Roman" w:cs="Times New Roman"/>
          <w:sz w:val="24"/>
          <w:rPrChange w:id="276" w:author="James Cole" w:date="2017-02-12T11:37:00Z">
            <w:rPr>
              <w:ins w:id="277" w:author="James Cole" w:date="2017-02-12T11:37:00Z"/>
              <w:rFonts w:ascii="Times New Roman" w:hAnsi="Times New Roman" w:cs="Times New Roman"/>
            </w:rPr>
          </w:rPrChange>
        </w:rPr>
        <w:pPrChange w:id="278" w:author="James Cole" w:date="2017-02-12T11:37:00Z">
          <w:pPr>
            <w:pStyle w:val="ListParagraph"/>
            <w:numPr>
              <w:numId w:val="8"/>
            </w:numPr>
            <w:ind w:hanging="360"/>
          </w:pPr>
        </w:pPrChange>
      </w:pPr>
      <w:ins w:id="279" w:author="James Cole" w:date="2017-02-12T11:37:00Z">
        <w:r w:rsidRPr="0035024B">
          <w:rPr>
            <w:rFonts w:ascii="Times New Roman" w:hAnsi="Times New Roman" w:cs="Times New Roman"/>
            <w:color w:val="000000" w:themeColor="text1"/>
            <w:sz w:val="24"/>
            <w:rPrChange w:id="280" w:author="James Cole" w:date="2017-02-12T11:37:00Z">
              <w:rPr>
                <w:rFonts w:ascii="Times New Roman" w:hAnsi="Times New Roman" w:cs="Times New Roman"/>
                <w:color w:val="000000" w:themeColor="text1"/>
              </w:rPr>
            </w:rPrChange>
          </w:rPr>
          <w:t>Molecules with this property are cyclic or planar with resonance structures that exhibit more stability than other arrangements of atoms. According to Huckel’s rule molecules with 4n+2</w:t>
        </w:r>
      </w:ins>
      <w:ins w:id="281" w:author="James Cole" w:date="2017-02-13T20:18:00Z">
        <w:r w:rsidR="001F50A1">
          <w:rPr>
            <w:rFonts w:ascii="Times New Roman" w:hAnsi="Times New Roman" w:cs="Times New Roman"/>
            <w:color w:val="000000" w:themeColor="text1"/>
            <w:sz w:val="24"/>
          </w:rPr>
          <w:t xml:space="preserve"> </w:t>
        </w:r>
      </w:ins>
      <w:ins w:id="282" w:author="James Cole" w:date="2017-02-12T11:37:00Z">
        <w:r w:rsidR="001F50A1">
          <w:rPr>
            <w:rFonts w:ascii="Times New Roman" w:hAnsi="Times New Roman" w:cs="Times New Roman"/>
            <w:color w:val="000000" w:themeColor="text1"/>
            <w:sz w:val="24"/>
            <w:rPrChange w:id="283" w:author="James Cole" w:date="2017-02-12T11:37:00Z">
              <w:rPr>
                <w:rFonts w:ascii="Times New Roman" w:hAnsi="Times New Roman" w:cs="Times New Roman"/>
                <w:color w:val="000000" w:themeColor="text1"/>
                <w:sz w:val="24"/>
              </w:rPr>
            </w:rPrChange>
          </w:rPr>
          <w:t>π</w:t>
        </w:r>
      </w:ins>
      <w:ins w:id="284" w:author="James Cole" w:date="2017-02-13T20:18:00Z">
        <w:r w:rsidR="001F50A1">
          <w:rPr>
            <w:rFonts w:ascii="Times New Roman" w:hAnsi="Times New Roman" w:cs="Times New Roman"/>
            <w:color w:val="000000" w:themeColor="text1"/>
            <w:sz w:val="24"/>
          </w:rPr>
          <w:t>-</w:t>
        </w:r>
      </w:ins>
      <w:ins w:id="285" w:author="James Cole" w:date="2017-02-12T11:37:00Z">
        <w:r w:rsidRPr="0035024B">
          <w:rPr>
            <w:rFonts w:ascii="Times New Roman" w:hAnsi="Times New Roman" w:cs="Times New Roman"/>
            <w:color w:val="000000" w:themeColor="text1"/>
            <w:sz w:val="24"/>
            <w:rPrChange w:id="286" w:author="James Cole" w:date="2017-02-12T11:37:00Z">
              <w:rPr>
                <w:rFonts w:ascii="Times New Roman" w:hAnsi="Times New Roman" w:cs="Times New Roman"/>
                <w:color w:val="000000" w:themeColor="text1"/>
              </w:rPr>
            </w:rPrChange>
          </w:rPr>
          <w:t>electrons have this property.</w:t>
        </w:r>
      </w:ins>
    </w:p>
    <w:p w14:paraId="5F6D3A0F" w14:textId="5D61A681" w:rsidR="00965C29" w:rsidRPr="0035024B" w:rsidRDefault="0035024B">
      <w:pPr>
        <w:pStyle w:val="ListParagraph"/>
        <w:spacing w:after="0" w:line="240" w:lineRule="auto"/>
        <w:ind w:left="1080"/>
        <w:rPr>
          <w:ins w:id="287" w:author="James Cole" w:date="2017-02-11T14:38:00Z"/>
          <w:rFonts w:ascii="Times New Roman" w:hAnsi="Times New Roman" w:cs="Times New Roman"/>
          <w:sz w:val="24"/>
          <w:rPrChange w:id="288" w:author="James Cole" w:date="2017-02-12T11:37:00Z">
            <w:rPr>
              <w:ins w:id="289" w:author="James Cole" w:date="2017-02-11T14:38:00Z"/>
            </w:rPr>
          </w:rPrChange>
        </w:rPr>
        <w:pPrChange w:id="290" w:author="James Cole" w:date="2017-02-12T11:40:00Z">
          <w:pPr>
            <w:pStyle w:val="ListParagraph"/>
            <w:numPr>
              <w:numId w:val="1"/>
            </w:numPr>
            <w:ind w:hanging="360"/>
          </w:pPr>
        </w:pPrChange>
      </w:pPr>
      <w:ins w:id="291" w:author="James Cole" w:date="2017-02-12T11:38:00Z">
        <w:r>
          <w:rPr>
            <w:rFonts w:ascii="Times New Roman" w:hAnsi="Times New Roman" w:cs="Times New Roman"/>
            <w:sz w:val="24"/>
          </w:rPr>
          <w:t>Answer</w:t>
        </w:r>
      </w:ins>
      <w:ins w:id="292" w:author="James Cole" w:date="2017-02-12T11:37:00Z">
        <w:r w:rsidRPr="0035024B">
          <w:rPr>
            <w:rFonts w:ascii="Times New Roman" w:hAnsi="Times New Roman" w:cs="Times New Roman"/>
            <w:sz w:val="24"/>
            <w:rPrChange w:id="293" w:author="James Cole" w:date="2017-02-12T11:37:00Z">
              <w:rPr>
                <w:rFonts w:ascii="Times New Roman" w:hAnsi="Times New Roman" w:cs="Times New Roman"/>
              </w:rPr>
            </w:rPrChange>
          </w:rPr>
          <w:t xml:space="preserve">: </w:t>
        </w:r>
        <w:r w:rsidRPr="0035024B">
          <w:rPr>
            <w:rFonts w:ascii="Times New Roman" w:hAnsi="Times New Roman" w:cs="Times New Roman"/>
            <w:b/>
            <w:sz w:val="24"/>
            <w:u w:val="single"/>
            <w:rPrChange w:id="294" w:author="James Cole" w:date="2017-02-12T11:38:00Z">
              <w:rPr>
                <w:rFonts w:ascii="Times New Roman" w:hAnsi="Times New Roman" w:cs="Times New Roman"/>
                <w:u w:val="single"/>
              </w:rPr>
            </w:rPrChange>
          </w:rPr>
          <w:t>aromatic</w:t>
        </w:r>
        <w:r w:rsidRPr="0035024B">
          <w:rPr>
            <w:rFonts w:ascii="Times New Roman" w:hAnsi="Times New Roman" w:cs="Times New Roman"/>
            <w:sz w:val="24"/>
            <w:rPrChange w:id="295" w:author="James Cole" w:date="2017-02-12T11:37:00Z">
              <w:rPr>
                <w:rFonts w:ascii="Times New Roman" w:hAnsi="Times New Roman" w:cs="Times New Roman"/>
              </w:rPr>
            </w:rPrChange>
          </w:rPr>
          <w:t>ity</w:t>
        </w:r>
      </w:ins>
    </w:p>
    <w:p w14:paraId="3461BA36" w14:textId="64DD4BAE" w:rsidR="0035024B" w:rsidRPr="0035024B" w:rsidRDefault="0035024B">
      <w:pPr>
        <w:pStyle w:val="NormalWeb"/>
        <w:numPr>
          <w:ilvl w:val="0"/>
          <w:numId w:val="8"/>
        </w:numPr>
        <w:spacing w:before="0" w:beforeAutospacing="0" w:after="0" w:afterAutospacing="0"/>
        <w:rPr>
          <w:ins w:id="296" w:author="James Cole" w:date="2017-02-12T11:39:00Z"/>
        </w:rPr>
        <w:pPrChange w:id="297" w:author="James Cole" w:date="2017-02-12T11:40:00Z">
          <w:pPr>
            <w:spacing w:after="0" w:line="240" w:lineRule="auto"/>
          </w:pPr>
        </w:pPrChange>
      </w:pPr>
      <w:ins w:id="298" w:author="James Cole" w:date="2017-02-12T11:39:00Z">
        <w:r w:rsidRPr="0035024B">
          <w:rPr>
            <w:color w:val="000000"/>
          </w:rPr>
          <w:t>Members of this language family include Romanian, Catalan, Sardinian, and Tuscan.</w:t>
        </w:r>
      </w:ins>
    </w:p>
    <w:p w14:paraId="24318A0D" w14:textId="144B05EC" w:rsidR="0035024B" w:rsidRPr="0035024B" w:rsidRDefault="0035024B">
      <w:pPr>
        <w:pStyle w:val="ListParagraph"/>
        <w:numPr>
          <w:ilvl w:val="0"/>
          <w:numId w:val="15"/>
        </w:numPr>
        <w:spacing w:after="0" w:line="240" w:lineRule="auto"/>
        <w:rPr>
          <w:ins w:id="299" w:author="James Cole" w:date="2017-02-12T11:39:00Z"/>
          <w:rFonts w:ascii="Times New Roman" w:eastAsia="Times New Roman" w:hAnsi="Times New Roman" w:cs="Times New Roman"/>
          <w:sz w:val="24"/>
          <w:szCs w:val="24"/>
          <w:rPrChange w:id="300" w:author="James Cole" w:date="2017-02-12T11:40:00Z">
            <w:rPr>
              <w:ins w:id="301" w:author="James Cole" w:date="2017-02-12T11:39:00Z"/>
            </w:rPr>
          </w:rPrChange>
        </w:rPr>
        <w:pPrChange w:id="302" w:author="James Cole" w:date="2017-02-12T11:40:00Z">
          <w:pPr>
            <w:spacing w:after="0" w:line="240" w:lineRule="auto"/>
          </w:pPr>
        </w:pPrChange>
      </w:pPr>
      <w:ins w:id="303" w:author="James Cole" w:date="2017-02-12T11:39:00Z">
        <w:r w:rsidRPr="0035024B">
          <w:rPr>
            <w:rFonts w:ascii="Times New Roman" w:eastAsia="Times New Roman" w:hAnsi="Times New Roman" w:cs="Times New Roman"/>
            <w:color w:val="000000"/>
            <w:sz w:val="24"/>
            <w:szCs w:val="24"/>
            <w:rPrChange w:id="304" w:author="James Cole" w:date="2017-02-12T11:40:00Z">
              <w:rPr/>
            </w:rPrChange>
          </w:rPr>
          <w:t>Name this branch of the Italic language family that includes the linguistic descendants of Latin.</w:t>
        </w:r>
      </w:ins>
    </w:p>
    <w:p w14:paraId="14418B1E" w14:textId="02A88DCB" w:rsidR="0035024B" w:rsidRPr="0035024B" w:rsidRDefault="0035024B" w:rsidP="0035024B">
      <w:pPr>
        <w:spacing w:after="0" w:line="240" w:lineRule="auto"/>
        <w:rPr>
          <w:ins w:id="305" w:author="James Cole" w:date="2017-02-12T11:39:00Z"/>
          <w:rFonts w:ascii="Times New Roman" w:eastAsia="Times New Roman" w:hAnsi="Times New Roman" w:cs="Times New Roman"/>
          <w:sz w:val="24"/>
          <w:szCs w:val="24"/>
        </w:rPr>
      </w:pPr>
      <w:ins w:id="306" w:author="James Cole" w:date="2017-02-12T11:40:00Z">
        <w:r>
          <w:rPr>
            <w:rFonts w:ascii="Times New Roman" w:eastAsia="Times New Roman" w:hAnsi="Times New Roman" w:cs="Times New Roman"/>
            <w:bCs/>
            <w:color w:val="000000"/>
            <w:sz w:val="24"/>
            <w:szCs w:val="24"/>
          </w:rPr>
          <w:tab/>
        </w:r>
      </w:ins>
      <w:ins w:id="307" w:author="James Cole" w:date="2017-02-14T11:35:00Z">
        <w:r w:rsidR="00826F7E">
          <w:rPr>
            <w:rFonts w:ascii="Times New Roman" w:eastAsia="Times New Roman" w:hAnsi="Times New Roman" w:cs="Times New Roman"/>
            <w:bCs/>
            <w:color w:val="000000"/>
            <w:sz w:val="24"/>
            <w:szCs w:val="24"/>
          </w:rPr>
          <w:t xml:space="preserve">      </w:t>
        </w:r>
      </w:ins>
      <w:ins w:id="308" w:author="James Cole" w:date="2017-02-12T11:40:00Z">
        <w:r>
          <w:rPr>
            <w:rFonts w:ascii="Times New Roman" w:eastAsia="Times New Roman" w:hAnsi="Times New Roman" w:cs="Times New Roman"/>
            <w:bCs/>
            <w:color w:val="000000"/>
            <w:sz w:val="24"/>
            <w:szCs w:val="24"/>
          </w:rPr>
          <w:t xml:space="preserve">Answer: </w:t>
        </w:r>
        <w:r>
          <w:rPr>
            <w:rFonts w:ascii="Times New Roman" w:eastAsia="Times New Roman" w:hAnsi="Times New Roman" w:cs="Times New Roman"/>
            <w:b/>
            <w:bCs/>
            <w:color w:val="000000"/>
            <w:sz w:val="24"/>
            <w:szCs w:val="24"/>
            <w:u w:val="single"/>
          </w:rPr>
          <w:t>Romance</w:t>
        </w:r>
        <w:r>
          <w:rPr>
            <w:rFonts w:ascii="Times New Roman" w:eastAsia="Times New Roman" w:hAnsi="Times New Roman" w:cs="Times New Roman"/>
            <w:bCs/>
            <w:color w:val="000000"/>
            <w:sz w:val="24"/>
            <w:szCs w:val="24"/>
          </w:rPr>
          <w:t xml:space="preserve"> langauges</w:t>
        </w:r>
      </w:ins>
    </w:p>
    <w:p w14:paraId="3182C6BB" w14:textId="42E9F9B6" w:rsidR="0035024B" w:rsidRPr="0035024B" w:rsidRDefault="0035024B">
      <w:pPr>
        <w:pStyle w:val="ListParagraph"/>
        <w:numPr>
          <w:ilvl w:val="0"/>
          <w:numId w:val="15"/>
        </w:numPr>
        <w:spacing w:after="0" w:line="240" w:lineRule="auto"/>
        <w:rPr>
          <w:ins w:id="309" w:author="James Cole" w:date="2017-02-12T11:39:00Z"/>
          <w:rFonts w:ascii="Times New Roman" w:eastAsia="Times New Roman" w:hAnsi="Times New Roman" w:cs="Times New Roman"/>
          <w:sz w:val="24"/>
          <w:szCs w:val="24"/>
          <w:rPrChange w:id="310" w:author="James Cole" w:date="2017-02-12T11:40:00Z">
            <w:rPr>
              <w:ins w:id="311" w:author="James Cole" w:date="2017-02-12T11:39:00Z"/>
            </w:rPr>
          </w:rPrChange>
        </w:rPr>
        <w:pPrChange w:id="312" w:author="James Cole" w:date="2017-02-12T11:40:00Z">
          <w:pPr>
            <w:spacing w:after="0" w:line="240" w:lineRule="auto"/>
          </w:pPr>
        </w:pPrChange>
      </w:pPr>
      <w:ins w:id="313" w:author="James Cole" w:date="2017-02-12T11:39:00Z">
        <w:r w:rsidRPr="0035024B">
          <w:rPr>
            <w:rFonts w:ascii="Times New Roman" w:eastAsia="Times New Roman" w:hAnsi="Times New Roman" w:cs="Times New Roman"/>
            <w:color w:val="000000"/>
            <w:sz w:val="24"/>
            <w:szCs w:val="24"/>
            <w:rPrChange w:id="314" w:author="James Cole" w:date="2017-02-12T11:40:00Z">
              <w:rPr/>
            </w:rPrChange>
          </w:rPr>
          <w:t xml:space="preserve">The Romance languages were originally all these forms of Latin, informal, local dialects that little by little formed their own grammar and spelling. </w:t>
        </w:r>
      </w:ins>
    </w:p>
    <w:p w14:paraId="2D699417" w14:textId="0064A590" w:rsidR="0035024B" w:rsidRDefault="0035024B" w:rsidP="00516298">
      <w:pPr>
        <w:spacing w:after="0" w:line="240" w:lineRule="auto"/>
        <w:ind w:left="360" w:firstLine="720"/>
        <w:rPr>
          <w:ins w:id="315" w:author="James Cole" w:date="2017-02-14T11:35:00Z"/>
          <w:rFonts w:ascii="Times New Roman" w:eastAsia="Times New Roman" w:hAnsi="Times New Roman" w:cs="Times New Roman"/>
          <w:b/>
          <w:color w:val="000000"/>
          <w:sz w:val="24"/>
          <w:szCs w:val="24"/>
          <w:u w:val="single"/>
        </w:rPr>
        <w:pPrChange w:id="316" w:author="James Cole" w:date="2017-02-13T16:06:00Z">
          <w:pPr>
            <w:spacing w:after="0" w:line="240" w:lineRule="auto"/>
          </w:pPr>
        </w:pPrChange>
      </w:pPr>
      <w:ins w:id="317" w:author="James Cole" w:date="2017-02-12T11:39:00Z">
        <w:r>
          <w:rPr>
            <w:rFonts w:ascii="Times New Roman" w:eastAsia="Times New Roman" w:hAnsi="Times New Roman" w:cs="Times New Roman"/>
            <w:bCs/>
            <w:color w:val="000000"/>
            <w:sz w:val="24"/>
            <w:szCs w:val="24"/>
          </w:rPr>
          <w:t>Answer:</w:t>
        </w:r>
        <w:r w:rsidRPr="0035024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color w:val="000000"/>
            <w:sz w:val="24"/>
            <w:szCs w:val="24"/>
            <w:u w:val="single"/>
          </w:rPr>
          <w:t>v</w:t>
        </w:r>
        <w:r w:rsidRPr="0035024B">
          <w:rPr>
            <w:rFonts w:ascii="Times New Roman" w:eastAsia="Times New Roman" w:hAnsi="Times New Roman" w:cs="Times New Roman"/>
            <w:b/>
            <w:color w:val="000000"/>
            <w:sz w:val="24"/>
            <w:szCs w:val="24"/>
            <w:u w:val="single"/>
            <w:rPrChange w:id="318" w:author="James Cole" w:date="2017-02-12T11:39:00Z">
              <w:rPr>
                <w:rFonts w:ascii="Times New Roman" w:eastAsia="Times New Roman" w:hAnsi="Times New Roman" w:cs="Times New Roman"/>
                <w:color w:val="000000"/>
                <w:sz w:val="24"/>
                <w:szCs w:val="24"/>
                <w:u w:val="single"/>
              </w:rPr>
            </w:rPrChange>
          </w:rPr>
          <w:t>ernacular</w:t>
        </w:r>
      </w:ins>
    </w:p>
    <w:p w14:paraId="3030472D" w14:textId="7B965E40" w:rsidR="00826F7E" w:rsidRPr="00826F7E" w:rsidRDefault="00826F7E" w:rsidP="00826F7E">
      <w:pPr>
        <w:pStyle w:val="ListParagraph"/>
        <w:numPr>
          <w:ilvl w:val="0"/>
          <w:numId w:val="15"/>
        </w:numPr>
        <w:spacing w:after="0" w:line="240" w:lineRule="auto"/>
        <w:rPr>
          <w:ins w:id="319" w:author="James Cole" w:date="2017-02-14T11:39:00Z"/>
          <w:rFonts w:ascii="Times New Roman" w:eastAsia="Times New Roman" w:hAnsi="Times New Roman" w:cs="Times New Roman"/>
          <w:sz w:val="24"/>
          <w:szCs w:val="24"/>
          <w:rPrChange w:id="320" w:author="James Cole" w:date="2017-02-14T11:39:00Z">
            <w:rPr>
              <w:ins w:id="321" w:author="James Cole" w:date="2017-02-14T11:39:00Z"/>
              <w:rFonts w:ascii="Times New Roman" w:hAnsi="Times New Roman" w:cs="Times New Roman"/>
              <w:sz w:val="24"/>
            </w:rPr>
          </w:rPrChange>
        </w:rPr>
        <w:pPrChange w:id="322" w:author="James Cole" w:date="2017-02-14T11:35:00Z">
          <w:pPr>
            <w:spacing w:after="0" w:line="240" w:lineRule="auto"/>
          </w:pPr>
        </w:pPrChange>
      </w:pPr>
      <w:ins w:id="323" w:author="James Cole" w:date="2017-02-14T11:36:00Z">
        <w:r>
          <w:rPr>
            <w:rFonts w:ascii="Times New Roman" w:hAnsi="Times New Roman" w:cs="Times New Roman"/>
            <w:sz w:val="24"/>
          </w:rPr>
          <w:t>Many Romance languages have been adapted into th</w:t>
        </w:r>
      </w:ins>
      <w:ins w:id="324" w:author="James Cole" w:date="2017-02-14T11:37:00Z">
        <w:r>
          <w:rPr>
            <w:rFonts w:ascii="Times New Roman" w:hAnsi="Times New Roman" w:cs="Times New Roman"/>
            <w:sz w:val="24"/>
          </w:rPr>
          <w:t>ese</w:t>
        </w:r>
      </w:ins>
      <w:ins w:id="325" w:author="James Cole" w:date="2017-02-14T11:36:00Z">
        <w:r>
          <w:rPr>
            <w:rFonts w:ascii="Times New Roman" w:hAnsi="Times New Roman" w:cs="Times New Roman"/>
            <w:sz w:val="24"/>
          </w:rPr>
          <w:t xml:space="preserve"> </w:t>
        </w:r>
      </w:ins>
      <w:ins w:id="326" w:author="James Cole" w:date="2017-02-14T11:37:00Z">
        <w:r>
          <w:rPr>
            <w:rFonts w:ascii="Times New Roman" w:hAnsi="Times New Roman" w:cs="Times New Roman"/>
            <w:sz w:val="24"/>
          </w:rPr>
          <w:t>other</w:t>
        </w:r>
      </w:ins>
      <w:ins w:id="327" w:author="James Cole" w:date="2017-02-14T11:36:00Z">
        <w:r>
          <w:rPr>
            <w:rFonts w:ascii="Times New Roman" w:hAnsi="Times New Roman" w:cs="Times New Roman"/>
            <w:sz w:val="24"/>
          </w:rPr>
          <w:t xml:space="preserve"> </w:t>
        </w:r>
      </w:ins>
      <w:ins w:id="328" w:author="James Cole" w:date="2017-02-14T11:37:00Z">
        <w:r>
          <w:rPr>
            <w:rFonts w:ascii="Times New Roman" w:hAnsi="Times New Roman" w:cs="Times New Roman"/>
            <w:sz w:val="24"/>
          </w:rPr>
          <w:t xml:space="preserve">types of language, characterized by the blending of </w:t>
        </w:r>
      </w:ins>
      <w:ins w:id="329" w:author="James Cole" w:date="2017-02-14T11:38:00Z">
        <w:r>
          <w:rPr>
            <w:rFonts w:ascii="Times New Roman" w:hAnsi="Times New Roman" w:cs="Times New Roman"/>
            <w:sz w:val="24"/>
          </w:rPr>
          <w:t xml:space="preserve">two other languages. It differs from pidgin in that it is often used as a day-to-day means of communication and is often learned as a primary language from a young age. An example is </w:t>
        </w:r>
      </w:ins>
      <w:ins w:id="330" w:author="James Cole" w:date="2017-02-14T11:39:00Z">
        <w:r>
          <w:rPr>
            <w:rFonts w:ascii="Times New Roman" w:hAnsi="Times New Roman" w:cs="Times New Roman"/>
            <w:sz w:val="24"/>
          </w:rPr>
          <w:t xml:space="preserve">the native Haitian dialects. </w:t>
        </w:r>
      </w:ins>
    </w:p>
    <w:p w14:paraId="52AAA7DF" w14:textId="57D68629" w:rsidR="00826F7E" w:rsidRPr="00826F7E" w:rsidRDefault="00826F7E" w:rsidP="00826F7E">
      <w:pPr>
        <w:pStyle w:val="ListParagraph"/>
        <w:spacing w:after="0" w:line="240" w:lineRule="auto"/>
        <w:ind w:left="1080"/>
        <w:rPr>
          <w:ins w:id="331" w:author="James Cole" w:date="2017-02-12T11:39:00Z"/>
          <w:rFonts w:ascii="Times New Roman" w:eastAsia="Times New Roman" w:hAnsi="Times New Roman" w:cs="Times New Roman"/>
          <w:sz w:val="24"/>
          <w:szCs w:val="24"/>
          <w:rPrChange w:id="332" w:author="James Cole" w:date="2017-02-14T11:35:00Z">
            <w:rPr>
              <w:ins w:id="333" w:author="James Cole" w:date="2017-02-12T11:39:00Z"/>
            </w:rPr>
          </w:rPrChange>
        </w:rPr>
        <w:pPrChange w:id="334" w:author="James Cole" w:date="2017-02-14T11:39:00Z">
          <w:pPr>
            <w:spacing w:after="0" w:line="240" w:lineRule="auto"/>
          </w:pPr>
        </w:pPrChange>
      </w:pPr>
      <w:ins w:id="335" w:author="James Cole" w:date="2017-02-14T11:39:00Z">
        <w:r>
          <w:rPr>
            <w:rFonts w:ascii="Times New Roman" w:hAnsi="Times New Roman" w:cs="Times New Roman"/>
            <w:sz w:val="24"/>
          </w:rPr>
          <w:t xml:space="preserve">Answer: </w:t>
        </w:r>
        <w:r>
          <w:rPr>
            <w:rFonts w:ascii="Times New Roman" w:hAnsi="Times New Roman" w:cs="Times New Roman"/>
            <w:b/>
            <w:sz w:val="24"/>
            <w:u w:val="single"/>
          </w:rPr>
          <w:t>Creole</w:t>
        </w:r>
        <w:r>
          <w:rPr>
            <w:rFonts w:ascii="Times New Roman" w:hAnsi="Times New Roman" w:cs="Times New Roman"/>
            <w:sz w:val="24"/>
          </w:rPr>
          <w:t xml:space="preserve"> languages</w:t>
        </w:r>
      </w:ins>
    </w:p>
    <w:p w14:paraId="20265C32" w14:textId="77777777" w:rsidR="0035024B" w:rsidRPr="0035024B" w:rsidRDefault="0035024B" w:rsidP="0035024B">
      <w:pPr>
        <w:pStyle w:val="ListParagraph"/>
        <w:numPr>
          <w:ilvl w:val="0"/>
          <w:numId w:val="8"/>
        </w:numPr>
        <w:rPr>
          <w:ins w:id="336" w:author="James Cole" w:date="2017-02-12T11:41:00Z"/>
          <w:rFonts w:ascii="Times New Roman" w:hAnsi="Times New Roman" w:cs="Times New Roman"/>
          <w:sz w:val="24"/>
          <w:rPrChange w:id="337" w:author="James Cole" w:date="2017-02-12T11:41:00Z">
            <w:rPr>
              <w:ins w:id="338" w:author="James Cole" w:date="2017-02-12T11:41:00Z"/>
              <w:rFonts w:ascii="Times New Roman" w:hAnsi="Times New Roman" w:cs="Times New Roman"/>
            </w:rPr>
          </w:rPrChange>
        </w:rPr>
      </w:pPr>
      <w:ins w:id="339" w:author="James Cole" w:date="2017-02-12T11:41:00Z">
        <w:r w:rsidRPr="0035024B">
          <w:rPr>
            <w:rFonts w:ascii="Times New Roman" w:hAnsi="Times New Roman" w:cs="Times New Roman"/>
            <w:sz w:val="24"/>
            <w:rPrChange w:id="340" w:author="James Cole" w:date="2017-02-12T11:41:00Z">
              <w:rPr>
                <w:rFonts w:ascii="Times New Roman" w:hAnsi="Times New Roman" w:cs="Times New Roman"/>
              </w:rPr>
            </w:rPrChange>
          </w:rPr>
          <w:t>One character in this novel tells others how his teddy bear Aloysius “would not approve of such things.” For ten points each:</w:t>
        </w:r>
      </w:ins>
    </w:p>
    <w:p w14:paraId="7AABA85A" w14:textId="7E4954EA" w:rsidR="0035024B" w:rsidRPr="0035024B" w:rsidRDefault="0035024B">
      <w:pPr>
        <w:pStyle w:val="ListParagraph"/>
        <w:numPr>
          <w:ilvl w:val="0"/>
          <w:numId w:val="16"/>
        </w:numPr>
        <w:rPr>
          <w:ins w:id="341" w:author="James Cole" w:date="2017-02-12T11:41:00Z"/>
          <w:rFonts w:ascii="Times New Roman" w:hAnsi="Times New Roman" w:cs="Times New Roman"/>
          <w:sz w:val="24"/>
          <w:rPrChange w:id="342" w:author="James Cole" w:date="2017-02-12T11:41:00Z">
            <w:rPr>
              <w:ins w:id="343" w:author="James Cole" w:date="2017-02-12T11:41:00Z"/>
              <w:rFonts w:ascii="Times New Roman" w:hAnsi="Times New Roman" w:cs="Times New Roman"/>
            </w:rPr>
          </w:rPrChange>
        </w:rPr>
        <w:pPrChange w:id="344" w:author="James Cole" w:date="2017-02-12T11:42:00Z">
          <w:pPr>
            <w:pStyle w:val="ListParagraph"/>
            <w:numPr>
              <w:numId w:val="8"/>
            </w:numPr>
            <w:ind w:hanging="360"/>
          </w:pPr>
        </w:pPrChange>
      </w:pPr>
      <w:ins w:id="345" w:author="James Cole" w:date="2017-02-12T11:41:00Z">
        <w:r w:rsidRPr="0035024B">
          <w:rPr>
            <w:rFonts w:ascii="Times New Roman" w:hAnsi="Times New Roman" w:cs="Times New Roman"/>
            <w:sz w:val="24"/>
            <w:rPrChange w:id="346" w:author="James Cole" w:date="2017-02-12T11:41:00Z">
              <w:rPr>
                <w:rFonts w:ascii="Times New Roman" w:hAnsi="Times New Roman" w:cs="Times New Roman"/>
              </w:rPr>
            </w:rPrChange>
          </w:rPr>
          <w:t>Sebastian Flyte becomes friends with Charles Ryder before becoming a drunk in what novel?</w:t>
        </w:r>
      </w:ins>
    </w:p>
    <w:p w14:paraId="26667BC2" w14:textId="25604939" w:rsidR="0035024B" w:rsidRPr="0035024B" w:rsidRDefault="0035024B">
      <w:pPr>
        <w:pStyle w:val="ListParagraph"/>
        <w:ind w:firstLine="360"/>
        <w:rPr>
          <w:ins w:id="347" w:author="James Cole" w:date="2017-02-12T11:41:00Z"/>
          <w:rFonts w:ascii="Times New Roman" w:hAnsi="Times New Roman" w:cs="Times New Roman"/>
          <w:sz w:val="24"/>
          <w:u w:val="single"/>
          <w:rPrChange w:id="348" w:author="James Cole" w:date="2017-02-12T11:41:00Z">
            <w:rPr>
              <w:ins w:id="349" w:author="James Cole" w:date="2017-02-12T11:41:00Z"/>
              <w:rFonts w:ascii="Times New Roman" w:hAnsi="Times New Roman" w:cs="Times New Roman"/>
              <w:u w:val="single"/>
            </w:rPr>
          </w:rPrChange>
        </w:rPr>
        <w:pPrChange w:id="350" w:author="James Cole" w:date="2017-02-12T11:42:00Z">
          <w:pPr>
            <w:pStyle w:val="ListParagraph"/>
            <w:numPr>
              <w:numId w:val="8"/>
            </w:numPr>
            <w:ind w:hanging="360"/>
          </w:pPr>
        </w:pPrChange>
      </w:pPr>
      <w:ins w:id="351" w:author="James Cole" w:date="2017-02-12T11:42:00Z">
        <w:r>
          <w:rPr>
            <w:rFonts w:ascii="Times New Roman" w:hAnsi="Times New Roman" w:cs="Times New Roman"/>
            <w:sz w:val="24"/>
          </w:rPr>
          <w:t>Answer</w:t>
        </w:r>
      </w:ins>
      <w:ins w:id="352" w:author="James Cole" w:date="2017-02-12T11:41:00Z">
        <w:r w:rsidRPr="0035024B">
          <w:rPr>
            <w:rFonts w:ascii="Times New Roman" w:hAnsi="Times New Roman" w:cs="Times New Roman"/>
            <w:sz w:val="24"/>
            <w:rPrChange w:id="353" w:author="James Cole" w:date="2017-02-12T11:41:00Z">
              <w:rPr>
                <w:rFonts w:ascii="Times New Roman" w:hAnsi="Times New Roman" w:cs="Times New Roman"/>
              </w:rPr>
            </w:rPrChange>
          </w:rPr>
          <w:t xml:space="preserve">: </w:t>
        </w:r>
        <w:r w:rsidRPr="0035024B">
          <w:rPr>
            <w:rFonts w:ascii="Times New Roman" w:hAnsi="Times New Roman" w:cs="Times New Roman"/>
            <w:b/>
            <w:i/>
            <w:sz w:val="24"/>
            <w:u w:val="single"/>
            <w:rPrChange w:id="354" w:author="James Cole" w:date="2017-02-12T11:42:00Z">
              <w:rPr>
                <w:rFonts w:ascii="Times New Roman" w:hAnsi="Times New Roman" w:cs="Times New Roman"/>
                <w:u w:val="single"/>
              </w:rPr>
            </w:rPrChange>
          </w:rPr>
          <w:t>Brideshead Revisited</w:t>
        </w:r>
      </w:ins>
    </w:p>
    <w:p w14:paraId="44A68D14" w14:textId="460885DD" w:rsidR="0035024B" w:rsidRPr="0035024B" w:rsidRDefault="0035024B">
      <w:pPr>
        <w:pStyle w:val="ListParagraph"/>
        <w:numPr>
          <w:ilvl w:val="0"/>
          <w:numId w:val="16"/>
        </w:numPr>
        <w:rPr>
          <w:ins w:id="355" w:author="James Cole" w:date="2017-02-12T11:41:00Z"/>
          <w:rFonts w:ascii="Times New Roman" w:hAnsi="Times New Roman" w:cs="Times New Roman"/>
          <w:sz w:val="24"/>
          <w:rPrChange w:id="356" w:author="James Cole" w:date="2017-02-12T11:41:00Z">
            <w:rPr>
              <w:ins w:id="357" w:author="James Cole" w:date="2017-02-12T11:41:00Z"/>
              <w:rFonts w:ascii="Times New Roman" w:hAnsi="Times New Roman" w:cs="Times New Roman"/>
            </w:rPr>
          </w:rPrChange>
        </w:rPr>
        <w:pPrChange w:id="358" w:author="James Cole" w:date="2017-02-12T11:42:00Z">
          <w:pPr>
            <w:pStyle w:val="ListParagraph"/>
            <w:numPr>
              <w:numId w:val="8"/>
            </w:numPr>
            <w:ind w:hanging="360"/>
          </w:pPr>
        </w:pPrChange>
      </w:pPr>
      <w:ins w:id="359" w:author="James Cole" w:date="2017-02-12T11:41:00Z">
        <w:r w:rsidRPr="0035024B">
          <w:rPr>
            <w:rFonts w:ascii="Times New Roman" w:hAnsi="Times New Roman" w:cs="Times New Roman"/>
            <w:sz w:val="24"/>
            <w:rPrChange w:id="360" w:author="James Cole" w:date="2017-02-12T11:41:00Z">
              <w:rPr>
                <w:rFonts w:ascii="Times New Roman" w:hAnsi="Times New Roman" w:cs="Times New Roman"/>
              </w:rPr>
            </w:rPrChange>
          </w:rPr>
          <w:t xml:space="preserve">This author of </w:t>
        </w:r>
        <w:r w:rsidRPr="001F50A1">
          <w:rPr>
            <w:rFonts w:ascii="Times New Roman" w:hAnsi="Times New Roman" w:cs="Times New Roman"/>
            <w:i/>
            <w:sz w:val="24"/>
            <w:rPrChange w:id="361" w:author="James Cole" w:date="2017-02-13T20:21:00Z">
              <w:rPr>
                <w:rFonts w:ascii="Times New Roman" w:hAnsi="Times New Roman" w:cs="Times New Roman"/>
              </w:rPr>
            </w:rPrChange>
          </w:rPr>
          <w:t>Brideshead Revisited</w:t>
        </w:r>
        <w:r w:rsidRPr="0035024B">
          <w:rPr>
            <w:rFonts w:ascii="Times New Roman" w:hAnsi="Times New Roman" w:cs="Times New Roman"/>
            <w:sz w:val="24"/>
            <w:rPrChange w:id="362" w:author="James Cole" w:date="2017-02-12T11:41:00Z">
              <w:rPr>
                <w:rFonts w:ascii="Times New Roman" w:hAnsi="Times New Roman" w:cs="Times New Roman"/>
              </w:rPr>
            </w:rPrChange>
          </w:rPr>
          <w:t xml:space="preserve"> also wrote about how William Boot is sent to report on a “promising little war” in Ishmaelia in the novel </w:t>
        </w:r>
        <w:r w:rsidRPr="0035024B">
          <w:rPr>
            <w:rFonts w:ascii="Times New Roman" w:hAnsi="Times New Roman" w:cs="Times New Roman"/>
            <w:i/>
            <w:sz w:val="24"/>
            <w:rPrChange w:id="363" w:author="James Cole" w:date="2017-02-12T11:41:00Z">
              <w:rPr>
                <w:rFonts w:ascii="Times New Roman" w:hAnsi="Times New Roman" w:cs="Times New Roman"/>
                <w:i/>
              </w:rPr>
            </w:rPrChange>
          </w:rPr>
          <w:t>Scoop</w:t>
        </w:r>
        <w:r w:rsidRPr="0035024B">
          <w:rPr>
            <w:rFonts w:ascii="Times New Roman" w:hAnsi="Times New Roman" w:cs="Times New Roman"/>
            <w:sz w:val="24"/>
            <w:rPrChange w:id="364" w:author="James Cole" w:date="2017-02-12T11:41:00Z">
              <w:rPr>
                <w:rFonts w:ascii="Times New Roman" w:hAnsi="Times New Roman" w:cs="Times New Roman"/>
              </w:rPr>
            </w:rPrChange>
          </w:rPr>
          <w:t>.</w:t>
        </w:r>
      </w:ins>
    </w:p>
    <w:p w14:paraId="447F1CAB" w14:textId="40B54562" w:rsidR="0035024B" w:rsidRPr="0035024B" w:rsidRDefault="0035024B">
      <w:pPr>
        <w:pStyle w:val="ListParagraph"/>
        <w:ind w:left="1080"/>
        <w:rPr>
          <w:ins w:id="365" w:author="James Cole" w:date="2017-02-12T11:41:00Z"/>
          <w:rFonts w:ascii="Times New Roman" w:hAnsi="Times New Roman" w:cs="Times New Roman"/>
          <w:sz w:val="24"/>
          <w:rPrChange w:id="366" w:author="James Cole" w:date="2017-02-12T11:41:00Z">
            <w:rPr>
              <w:ins w:id="367" w:author="James Cole" w:date="2017-02-12T11:41:00Z"/>
              <w:rFonts w:ascii="Times New Roman" w:hAnsi="Times New Roman" w:cs="Times New Roman"/>
            </w:rPr>
          </w:rPrChange>
        </w:rPr>
        <w:pPrChange w:id="368" w:author="James Cole" w:date="2017-02-12T11:42:00Z">
          <w:pPr>
            <w:pStyle w:val="ListParagraph"/>
            <w:numPr>
              <w:numId w:val="8"/>
            </w:numPr>
            <w:ind w:hanging="360"/>
          </w:pPr>
        </w:pPrChange>
      </w:pPr>
      <w:ins w:id="369" w:author="James Cole" w:date="2017-02-12T11:42:00Z">
        <w:r>
          <w:rPr>
            <w:rFonts w:ascii="Times New Roman" w:hAnsi="Times New Roman" w:cs="Times New Roman"/>
            <w:sz w:val="24"/>
          </w:rPr>
          <w:t>Answer:</w:t>
        </w:r>
      </w:ins>
      <w:ins w:id="370" w:author="James Cole" w:date="2017-02-12T11:41:00Z">
        <w:r w:rsidRPr="0035024B">
          <w:rPr>
            <w:rFonts w:ascii="Times New Roman" w:hAnsi="Times New Roman" w:cs="Times New Roman"/>
            <w:sz w:val="24"/>
            <w:rPrChange w:id="371" w:author="James Cole" w:date="2017-02-12T11:41:00Z">
              <w:rPr>
                <w:rFonts w:ascii="Times New Roman" w:hAnsi="Times New Roman" w:cs="Times New Roman"/>
              </w:rPr>
            </w:rPrChange>
          </w:rPr>
          <w:t xml:space="preserve"> Evelyn </w:t>
        </w:r>
        <w:r w:rsidRPr="0035024B">
          <w:rPr>
            <w:rFonts w:ascii="Times New Roman" w:hAnsi="Times New Roman" w:cs="Times New Roman"/>
            <w:b/>
            <w:sz w:val="24"/>
            <w:u w:val="single"/>
            <w:rPrChange w:id="372" w:author="James Cole" w:date="2017-02-12T11:42:00Z">
              <w:rPr>
                <w:rFonts w:ascii="Times New Roman" w:hAnsi="Times New Roman" w:cs="Times New Roman"/>
                <w:u w:val="single"/>
              </w:rPr>
            </w:rPrChange>
          </w:rPr>
          <w:t>Waugh</w:t>
        </w:r>
      </w:ins>
    </w:p>
    <w:p w14:paraId="5B7BB53E" w14:textId="2E0E0B03" w:rsidR="0035024B" w:rsidRPr="0035024B" w:rsidRDefault="0035024B">
      <w:pPr>
        <w:pStyle w:val="ListParagraph"/>
        <w:numPr>
          <w:ilvl w:val="0"/>
          <w:numId w:val="16"/>
        </w:numPr>
        <w:rPr>
          <w:ins w:id="373" w:author="James Cole" w:date="2017-02-12T11:41:00Z"/>
          <w:rFonts w:ascii="Times New Roman" w:hAnsi="Times New Roman" w:cs="Times New Roman"/>
          <w:sz w:val="24"/>
          <w:rPrChange w:id="374" w:author="James Cole" w:date="2017-02-12T11:41:00Z">
            <w:rPr>
              <w:ins w:id="375" w:author="James Cole" w:date="2017-02-12T11:41:00Z"/>
              <w:rFonts w:ascii="Times New Roman" w:hAnsi="Times New Roman" w:cs="Times New Roman"/>
              <w:color w:val="FFC000" w:themeColor="accent4"/>
            </w:rPr>
          </w:rPrChange>
        </w:rPr>
        <w:pPrChange w:id="376" w:author="James Cole" w:date="2017-02-12T11:42:00Z">
          <w:pPr>
            <w:pStyle w:val="ListParagraph"/>
            <w:numPr>
              <w:numId w:val="8"/>
            </w:numPr>
            <w:ind w:hanging="360"/>
          </w:pPr>
        </w:pPrChange>
      </w:pPr>
      <w:ins w:id="377" w:author="James Cole" w:date="2017-02-12T11:41:00Z">
        <w:r w:rsidRPr="0035024B">
          <w:rPr>
            <w:rFonts w:ascii="Times New Roman" w:hAnsi="Times New Roman" w:cs="Times New Roman"/>
            <w:sz w:val="24"/>
            <w:rPrChange w:id="378" w:author="James Cole" w:date="2017-02-12T11:41:00Z">
              <w:rPr>
                <w:rFonts w:ascii="Times New Roman" w:hAnsi="Times New Roman" w:cs="Times New Roman"/>
                <w:color w:val="FFC000" w:themeColor="accent4"/>
              </w:rPr>
            </w:rPrChange>
          </w:rPr>
          <w:t>This other nov</w:t>
        </w:r>
        <w:r>
          <w:rPr>
            <w:rFonts w:ascii="Times New Roman" w:hAnsi="Times New Roman" w:cs="Times New Roman"/>
            <w:sz w:val="24"/>
          </w:rPr>
          <w:t xml:space="preserve">el by Evelyn Waugh follows </w:t>
        </w:r>
      </w:ins>
      <w:ins w:id="379" w:author="James Cole" w:date="2017-02-12T11:43:00Z">
        <w:r>
          <w:rPr>
            <w:rFonts w:ascii="Times New Roman" w:hAnsi="Times New Roman" w:cs="Times New Roman"/>
            <w:sz w:val="24"/>
          </w:rPr>
          <w:t xml:space="preserve">Tony Last </w:t>
        </w:r>
      </w:ins>
      <w:ins w:id="380" w:author="James Cole" w:date="2017-02-12T11:44:00Z">
        <w:r>
          <w:rPr>
            <w:rFonts w:ascii="Times New Roman" w:hAnsi="Times New Roman" w:cs="Times New Roman"/>
            <w:sz w:val="24"/>
          </w:rPr>
          <w:t xml:space="preserve">and his journey to the Amazon rainforest where he is eventually held captive by the </w:t>
        </w:r>
      </w:ins>
      <w:ins w:id="381" w:author="James Cole" w:date="2017-02-12T11:45:00Z">
        <w:r>
          <w:rPr>
            <w:rFonts w:ascii="Times New Roman" w:hAnsi="Times New Roman" w:cs="Times New Roman"/>
            <w:sz w:val="24"/>
          </w:rPr>
          <w:t xml:space="preserve">insane Mr. Todd. </w:t>
        </w:r>
      </w:ins>
    </w:p>
    <w:p w14:paraId="33E505A8" w14:textId="6EEFA039" w:rsidR="0035024B" w:rsidRPr="0035024B" w:rsidRDefault="0035024B">
      <w:pPr>
        <w:pStyle w:val="ListParagraph"/>
        <w:ind w:left="1080"/>
        <w:rPr>
          <w:ins w:id="382" w:author="James Cole" w:date="2017-02-12T11:41:00Z"/>
          <w:rFonts w:ascii="Times New Roman" w:hAnsi="Times New Roman" w:cs="Times New Roman"/>
          <w:sz w:val="24"/>
          <w:u w:val="single"/>
          <w:rPrChange w:id="383" w:author="James Cole" w:date="2017-02-12T11:41:00Z">
            <w:rPr>
              <w:ins w:id="384" w:author="James Cole" w:date="2017-02-12T11:41:00Z"/>
              <w:rFonts w:ascii="Times New Roman" w:hAnsi="Times New Roman" w:cs="Times New Roman"/>
              <w:u w:val="single"/>
            </w:rPr>
          </w:rPrChange>
        </w:rPr>
        <w:pPrChange w:id="385" w:author="James Cole" w:date="2017-02-12T11:42:00Z">
          <w:pPr>
            <w:pStyle w:val="ListParagraph"/>
            <w:numPr>
              <w:numId w:val="8"/>
            </w:numPr>
            <w:ind w:hanging="360"/>
          </w:pPr>
        </w:pPrChange>
      </w:pPr>
      <w:ins w:id="386" w:author="James Cole" w:date="2017-02-12T11:42:00Z">
        <w:r>
          <w:rPr>
            <w:rFonts w:ascii="Times New Roman" w:hAnsi="Times New Roman" w:cs="Times New Roman"/>
            <w:sz w:val="24"/>
          </w:rPr>
          <w:t>Answer:</w:t>
        </w:r>
      </w:ins>
      <w:ins w:id="387" w:author="James Cole" w:date="2017-02-12T11:41:00Z">
        <w:r w:rsidRPr="0035024B">
          <w:rPr>
            <w:rFonts w:ascii="Times New Roman" w:hAnsi="Times New Roman" w:cs="Times New Roman"/>
            <w:sz w:val="24"/>
            <w:rPrChange w:id="388" w:author="James Cole" w:date="2017-02-12T11:41:00Z">
              <w:rPr>
                <w:rFonts w:ascii="Times New Roman" w:hAnsi="Times New Roman" w:cs="Times New Roman"/>
              </w:rPr>
            </w:rPrChange>
          </w:rPr>
          <w:t xml:space="preserve"> </w:t>
        </w:r>
      </w:ins>
      <w:ins w:id="389" w:author="James Cole" w:date="2017-02-12T11:45:00Z">
        <w:r>
          <w:rPr>
            <w:rFonts w:ascii="Times New Roman" w:hAnsi="Times New Roman" w:cs="Times New Roman"/>
            <w:b/>
            <w:i/>
            <w:sz w:val="24"/>
            <w:u w:val="single"/>
          </w:rPr>
          <w:t>A Handful of Dust</w:t>
        </w:r>
      </w:ins>
    </w:p>
    <w:p w14:paraId="0A6C1B49" w14:textId="77777777" w:rsidR="0035024B" w:rsidRPr="0035024B" w:rsidRDefault="0035024B" w:rsidP="0035024B">
      <w:pPr>
        <w:pStyle w:val="ListParagraph"/>
        <w:widowControl w:val="0"/>
        <w:numPr>
          <w:ilvl w:val="0"/>
          <w:numId w:val="8"/>
        </w:numPr>
        <w:autoSpaceDE w:val="0"/>
        <w:autoSpaceDN w:val="0"/>
        <w:adjustRightInd w:val="0"/>
        <w:rPr>
          <w:ins w:id="390" w:author="James Cole" w:date="2017-02-12T11:45:00Z"/>
          <w:rFonts w:ascii="Times New Roman" w:hAnsi="Times New Roman" w:cs="Times New Roman"/>
          <w:color w:val="000000" w:themeColor="text1"/>
          <w:sz w:val="24"/>
          <w:rPrChange w:id="391" w:author="James Cole" w:date="2017-02-12T11:45:00Z">
            <w:rPr>
              <w:ins w:id="392" w:author="James Cole" w:date="2017-02-12T11:45:00Z"/>
              <w:rFonts w:ascii="Times New Roman" w:hAnsi="Times New Roman" w:cs="Times New Roman"/>
              <w:color w:val="000000" w:themeColor="text1"/>
            </w:rPr>
          </w:rPrChange>
        </w:rPr>
      </w:pPr>
      <w:ins w:id="393" w:author="James Cole" w:date="2017-02-12T11:45:00Z">
        <w:r w:rsidRPr="0035024B">
          <w:rPr>
            <w:rFonts w:ascii="Times New Roman" w:hAnsi="Times New Roman" w:cs="Times New Roman"/>
            <w:color w:val="000000" w:themeColor="text1"/>
            <w:sz w:val="24"/>
            <w:rPrChange w:id="394" w:author="James Cole" w:date="2017-02-12T11:45:00Z">
              <w:rPr>
                <w:rFonts w:ascii="Times New Roman" w:hAnsi="Times New Roman" w:cs="Times New Roman"/>
                <w:color w:val="000000" w:themeColor="text1"/>
              </w:rPr>
            </w:rPrChange>
          </w:rPr>
          <w:t>Albert Bierstadt and Frederic Church were artists in this movement. For ten points each:</w:t>
        </w:r>
      </w:ins>
    </w:p>
    <w:p w14:paraId="705F68CD" w14:textId="237E57F4" w:rsidR="0035024B" w:rsidRPr="0035024B" w:rsidRDefault="0035024B">
      <w:pPr>
        <w:pStyle w:val="ListParagraph"/>
        <w:widowControl w:val="0"/>
        <w:numPr>
          <w:ilvl w:val="0"/>
          <w:numId w:val="17"/>
        </w:numPr>
        <w:autoSpaceDE w:val="0"/>
        <w:autoSpaceDN w:val="0"/>
        <w:adjustRightInd w:val="0"/>
        <w:rPr>
          <w:ins w:id="395" w:author="James Cole" w:date="2017-02-12T11:45:00Z"/>
          <w:rFonts w:ascii="Times New Roman" w:hAnsi="Times New Roman" w:cs="Times New Roman"/>
          <w:color w:val="000000" w:themeColor="text1"/>
          <w:sz w:val="24"/>
          <w:rPrChange w:id="396" w:author="James Cole" w:date="2017-02-12T11:45:00Z">
            <w:rPr>
              <w:ins w:id="397" w:author="James Cole" w:date="2017-02-12T11:45:00Z"/>
              <w:rFonts w:ascii="Times New Roman" w:hAnsi="Times New Roman" w:cs="Times New Roman"/>
              <w:color w:val="000000" w:themeColor="text1"/>
            </w:rPr>
          </w:rPrChange>
        </w:rPr>
        <w:pPrChange w:id="398" w:author="James Cole" w:date="2017-02-12T11:46:00Z">
          <w:pPr>
            <w:pStyle w:val="ListParagraph"/>
            <w:widowControl w:val="0"/>
            <w:numPr>
              <w:numId w:val="8"/>
            </w:numPr>
            <w:autoSpaceDE w:val="0"/>
            <w:autoSpaceDN w:val="0"/>
            <w:adjustRightInd w:val="0"/>
            <w:ind w:hanging="360"/>
          </w:pPr>
        </w:pPrChange>
      </w:pPr>
      <w:ins w:id="399" w:author="James Cole" w:date="2017-02-12T11:45:00Z">
        <w:r w:rsidRPr="0035024B">
          <w:rPr>
            <w:rFonts w:ascii="Times New Roman" w:hAnsi="Times New Roman" w:cs="Times New Roman"/>
            <w:color w:val="000000" w:themeColor="text1"/>
            <w:sz w:val="24"/>
            <w:rPrChange w:id="400" w:author="James Cole" w:date="2017-02-12T11:45:00Z">
              <w:rPr>
                <w:rFonts w:ascii="Times New Roman" w:hAnsi="Times New Roman" w:cs="Times New Roman"/>
                <w:color w:val="000000" w:themeColor="text1"/>
              </w:rPr>
            </w:rPrChange>
          </w:rPr>
          <w:t>Name this art movement characterized by large, illuminated landscapes, the American equivalent of the Romantic period.</w:t>
        </w:r>
      </w:ins>
    </w:p>
    <w:p w14:paraId="174483E6" w14:textId="3148A89E" w:rsidR="0035024B" w:rsidRPr="0035024B" w:rsidRDefault="0035024B">
      <w:pPr>
        <w:pStyle w:val="ListParagraph"/>
        <w:widowControl w:val="0"/>
        <w:autoSpaceDE w:val="0"/>
        <w:autoSpaceDN w:val="0"/>
        <w:adjustRightInd w:val="0"/>
        <w:ind w:left="1080"/>
        <w:rPr>
          <w:ins w:id="401" w:author="James Cole" w:date="2017-02-12T11:45:00Z"/>
          <w:rFonts w:ascii="Times New Roman" w:hAnsi="Times New Roman" w:cs="Times New Roman"/>
          <w:color w:val="000000" w:themeColor="text1"/>
          <w:sz w:val="24"/>
          <w:rPrChange w:id="402" w:author="James Cole" w:date="2017-02-12T11:45:00Z">
            <w:rPr>
              <w:ins w:id="403" w:author="James Cole" w:date="2017-02-12T11:45:00Z"/>
              <w:rFonts w:ascii="Times New Roman" w:hAnsi="Times New Roman" w:cs="Times New Roman"/>
              <w:color w:val="000000" w:themeColor="text1"/>
            </w:rPr>
          </w:rPrChange>
        </w:rPr>
        <w:pPrChange w:id="404" w:author="James Cole" w:date="2017-02-12T11:46:00Z">
          <w:pPr>
            <w:pStyle w:val="ListParagraph"/>
            <w:widowControl w:val="0"/>
            <w:numPr>
              <w:numId w:val="8"/>
            </w:numPr>
            <w:autoSpaceDE w:val="0"/>
            <w:autoSpaceDN w:val="0"/>
            <w:adjustRightInd w:val="0"/>
            <w:ind w:hanging="360"/>
          </w:pPr>
        </w:pPrChange>
      </w:pPr>
      <w:ins w:id="405" w:author="James Cole" w:date="2017-02-12T11:46:00Z">
        <w:r>
          <w:rPr>
            <w:rFonts w:ascii="Times New Roman" w:hAnsi="Times New Roman" w:cs="Times New Roman"/>
            <w:iCs/>
            <w:color w:val="000000" w:themeColor="text1"/>
            <w:sz w:val="24"/>
          </w:rPr>
          <w:t>Answer:</w:t>
        </w:r>
      </w:ins>
      <w:ins w:id="406" w:author="James Cole" w:date="2017-02-12T11:45:00Z">
        <w:r w:rsidRPr="0035024B">
          <w:rPr>
            <w:rFonts w:ascii="Times New Roman" w:hAnsi="Times New Roman" w:cs="Times New Roman"/>
            <w:color w:val="000000" w:themeColor="text1"/>
            <w:sz w:val="24"/>
            <w:rPrChange w:id="407" w:author="James Cole" w:date="2017-02-12T11:45:00Z">
              <w:rPr>
                <w:rFonts w:ascii="Times New Roman" w:hAnsi="Times New Roman" w:cs="Times New Roman"/>
                <w:color w:val="000000" w:themeColor="text1"/>
              </w:rPr>
            </w:rPrChange>
          </w:rPr>
          <w:t xml:space="preserve"> </w:t>
        </w:r>
        <w:r w:rsidRPr="0035024B">
          <w:rPr>
            <w:rFonts w:ascii="Times New Roman" w:hAnsi="Times New Roman" w:cs="Times New Roman"/>
            <w:b/>
            <w:color w:val="000000" w:themeColor="text1"/>
            <w:sz w:val="24"/>
            <w:u w:val="single"/>
            <w:rPrChange w:id="408" w:author="James Cole" w:date="2017-02-12T11:46:00Z">
              <w:rPr>
                <w:rFonts w:ascii="Times New Roman" w:hAnsi="Times New Roman" w:cs="Times New Roman"/>
                <w:color w:val="000000" w:themeColor="text1"/>
                <w:u w:val="single"/>
              </w:rPr>
            </w:rPrChange>
          </w:rPr>
          <w:t>Hudson River</w:t>
        </w:r>
        <w:r w:rsidRPr="0035024B">
          <w:rPr>
            <w:rFonts w:ascii="Times New Roman" w:hAnsi="Times New Roman" w:cs="Times New Roman"/>
            <w:color w:val="000000" w:themeColor="text1"/>
            <w:sz w:val="24"/>
            <w:rPrChange w:id="409" w:author="James Cole" w:date="2017-02-12T11:45:00Z">
              <w:rPr>
                <w:rFonts w:ascii="Times New Roman" w:hAnsi="Times New Roman" w:cs="Times New Roman"/>
                <w:color w:val="000000" w:themeColor="text1"/>
              </w:rPr>
            </w:rPrChange>
          </w:rPr>
          <w:t xml:space="preserve"> School</w:t>
        </w:r>
      </w:ins>
    </w:p>
    <w:p w14:paraId="3A84D91C" w14:textId="637CFE7A" w:rsidR="0035024B" w:rsidRPr="0035024B" w:rsidRDefault="0035024B">
      <w:pPr>
        <w:pStyle w:val="ListParagraph"/>
        <w:widowControl w:val="0"/>
        <w:numPr>
          <w:ilvl w:val="0"/>
          <w:numId w:val="17"/>
        </w:numPr>
        <w:autoSpaceDE w:val="0"/>
        <w:autoSpaceDN w:val="0"/>
        <w:adjustRightInd w:val="0"/>
        <w:rPr>
          <w:ins w:id="410" w:author="James Cole" w:date="2017-02-12T11:45:00Z"/>
          <w:rFonts w:ascii="Times New Roman" w:hAnsi="Times New Roman" w:cs="Times New Roman"/>
          <w:color w:val="000000" w:themeColor="text1"/>
          <w:sz w:val="24"/>
          <w:rPrChange w:id="411" w:author="James Cole" w:date="2017-02-12T11:45:00Z">
            <w:rPr>
              <w:ins w:id="412" w:author="James Cole" w:date="2017-02-12T11:45:00Z"/>
              <w:rFonts w:ascii="Times New Roman" w:hAnsi="Times New Roman" w:cs="Times New Roman"/>
              <w:color w:val="000000" w:themeColor="text1"/>
            </w:rPr>
          </w:rPrChange>
        </w:rPr>
        <w:pPrChange w:id="413" w:author="James Cole" w:date="2017-02-12T11:46:00Z">
          <w:pPr>
            <w:pStyle w:val="ListParagraph"/>
            <w:widowControl w:val="0"/>
            <w:numPr>
              <w:numId w:val="8"/>
            </w:numPr>
            <w:autoSpaceDE w:val="0"/>
            <w:autoSpaceDN w:val="0"/>
            <w:adjustRightInd w:val="0"/>
            <w:ind w:hanging="360"/>
          </w:pPr>
        </w:pPrChange>
      </w:pPr>
      <w:ins w:id="414" w:author="James Cole" w:date="2017-02-12T11:45:00Z">
        <w:r w:rsidRPr="0035024B">
          <w:rPr>
            <w:rFonts w:ascii="Times New Roman" w:hAnsi="Times New Roman" w:cs="Times New Roman"/>
            <w:color w:val="000000" w:themeColor="text1"/>
            <w:sz w:val="24"/>
            <w:rPrChange w:id="415" w:author="James Cole" w:date="2017-02-12T11:45:00Z">
              <w:rPr>
                <w:rFonts w:ascii="Times New Roman" w:hAnsi="Times New Roman" w:cs="Times New Roman"/>
                <w:color w:val="000000" w:themeColor="text1"/>
              </w:rPr>
            </w:rPrChange>
          </w:rPr>
          <w:t xml:space="preserve">This artist showed nature devolving into an urban landscape in his painting </w:t>
        </w:r>
        <w:r w:rsidRPr="0035024B">
          <w:rPr>
            <w:rFonts w:ascii="Times New Roman" w:hAnsi="Times New Roman" w:cs="Times New Roman"/>
            <w:i/>
            <w:iCs/>
            <w:color w:val="000000" w:themeColor="text1"/>
            <w:sz w:val="24"/>
            <w:rPrChange w:id="416" w:author="James Cole" w:date="2017-02-12T11:45:00Z">
              <w:rPr>
                <w:rFonts w:ascii="Times New Roman" w:hAnsi="Times New Roman" w:cs="Times New Roman"/>
                <w:i/>
                <w:iCs/>
                <w:color w:val="000000" w:themeColor="text1"/>
              </w:rPr>
            </w:rPrChange>
          </w:rPr>
          <w:t>Progress</w:t>
        </w:r>
        <w:r w:rsidRPr="0035024B">
          <w:rPr>
            <w:rFonts w:ascii="Times New Roman" w:hAnsi="Times New Roman" w:cs="Times New Roman"/>
            <w:color w:val="000000" w:themeColor="text1"/>
            <w:sz w:val="24"/>
            <w:rPrChange w:id="417" w:author="James Cole" w:date="2017-02-12T11:45:00Z">
              <w:rPr>
                <w:rFonts w:ascii="Times New Roman" w:hAnsi="Times New Roman" w:cs="Times New Roman"/>
                <w:color w:val="000000" w:themeColor="text1"/>
              </w:rPr>
            </w:rPrChange>
          </w:rPr>
          <w:t xml:space="preserve">, but is better known for depicting his friend Thomas Cole in </w:t>
        </w:r>
        <w:r w:rsidRPr="0035024B">
          <w:rPr>
            <w:rFonts w:ascii="Times New Roman" w:hAnsi="Times New Roman" w:cs="Times New Roman"/>
            <w:i/>
            <w:iCs/>
            <w:color w:val="000000" w:themeColor="text1"/>
            <w:sz w:val="24"/>
            <w:rPrChange w:id="418" w:author="James Cole" w:date="2017-02-12T11:45:00Z">
              <w:rPr>
                <w:rFonts w:ascii="Times New Roman" w:hAnsi="Times New Roman" w:cs="Times New Roman"/>
                <w:i/>
                <w:iCs/>
                <w:color w:val="000000" w:themeColor="text1"/>
              </w:rPr>
            </w:rPrChange>
          </w:rPr>
          <w:t>Kindred Spirits</w:t>
        </w:r>
        <w:r w:rsidRPr="0035024B">
          <w:rPr>
            <w:rFonts w:ascii="Times New Roman" w:hAnsi="Times New Roman" w:cs="Times New Roman"/>
            <w:color w:val="000000" w:themeColor="text1"/>
            <w:sz w:val="24"/>
            <w:rPrChange w:id="419" w:author="James Cole" w:date="2017-02-12T11:45:00Z">
              <w:rPr>
                <w:rFonts w:ascii="Times New Roman" w:hAnsi="Times New Roman" w:cs="Times New Roman"/>
                <w:color w:val="000000" w:themeColor="text1"/>
              </w:rPr>
            </w:rPrChange>
          </w:rPr>
          <w:t>.</w:t>
        </w:r>
      </w:ins>
    </w:p>
    <w:p w14:paraId="1589D6C0" w14:textId="702DB6AA" w:rsidR="0035024B" w:rsidRPr="0035024B" w:rsidRDefault="0035024B">
      <w:pPr>
        <w:pStyle w:val="ListParagraph"/>
        <w:widowControl w:val="0"/>
        <w:autoSpaceDE w:val="0"/>
        <w:autoSpaceDN w:val="0"/>
        <w:adjustRightInd w:val="0"/>
        <w:ind w:left="1080"/>
        <w:rPr>
          <w:ins w:id="420" w:author="James Cole" w:date="2017-02-12T11:45:00Z"/>
          <w:rFonts w:ascii="Times New Roman" w:hAnsi="Times New Roman" w:cs="Times New Roman"/>
          <w:color w:val="000000" w:themeColor="text1"/>
          <w:sz w:val="24"/>
          <w:rPrChange w:id="421" w:author="James Cole" w:date="2017-02-12T11:45:00Z">
            <w:rPr>
              <w:ins w:id="422" w:author="James Cole" w:date="2017-02-12T11:45:00Z"/>
              <w:rFonts w:ascii="Times New Roman" w:hAnsi="Times New Roman" w:cs="Times New Roman"/>
              <w:color w:val="000000" w:themeColor="text1"/>
            </w:rPr>
          </w:rPrChange>
        </w:rPr>
        <w:pPrChange w:id="423" w:author="James Cole" w:date="2017-02-12T11:46:00Z">
          <w:pPr>
            <w:pStyle w:val="ListParagraph"/>
            <w:widowControl w:val="0"/>
            <w:numPr>
              <w:numId w:val="8"/>
            </w:numPr>
            <w:autoSpaceDE w:val="0"/>
            <w:autoSpaceDN w:val="0"/>
            <w:adjustRightInd w:val="0"/>
            <w:ind w:hanging="360"/>
          </w:pPr>
        </w:pPrChange>
      </w:pPr>
      <w:ins w:id="424" w:author="James Cole" w:date="2017-02-12T11:46:00Z">
        <w:r>
          <w:rPr>
            <w:rFonts w:ascii="Times New Roman" w:hAnsi="Times New Roman" w:cs="Times New Roman"/>
            <w:iCs/>
            <w:color w:val="000000" w:themeColor="text1"/>
            <w:sz w:val="24"/>
          </w:rPr>
          <w:t>Answer:</w:t>
        </w:r>
      </w:ins>
      <w:ins w:id="425" w:author="James Cole" w:date="2017-02-12T11:45:00Z">
        <w:r w:rsidRPr="0035024B">
          <w:rPr>
            <w:rFonts w:ascii="Times New Roman" w:hAnsi="Times New Roman" w:cs="Times New Roman"/>
            <w:color w:val="000000" w:themeColor="text1"/>
            <w:sz w:val="24"/>
            <w:rPrChange w:id="426" w:author="James Cole" w:date="2017-02-12T11:45:00Z">
              <w:rPr>
                <w:rFonts w:ascii="Times New Roman" w:hAnsi="Times New Roman" w:cs="Times New Roman"/>
                <w:color w:val="000000" w:themeColor="text1"/>
              </w:rPr>
            </w:rPrChange>
          </w:rPr>
          <w:t xml:space="preserve"> Asher </w:t>
        </w:r>
        <w:r w:rsidRPr="0035024B">
          <w:rPr>
            <w:rFonts w:ascii="Times New Roman" w:hAnsi="Times New Roman" w:cs="Times New Roman"/>
            <w:b/>
            <w:color w:val="000000" w:themeColor="text1"/>
            <w:sz w:val="24"/>
            <w:u w:val="single"/>
            <w:rPrChange w:id="427" w:author="James Cole" w:date="2017-02-12T11:46:00Z">
              <w:rPr>
                <w:rFonts w:ascii="Times New Roman" w:hAnsi="Times New Roman" w:cs="Times New Roman"/>
                <w:color w:val="000000" w:themeColor="text1"/>
                <w:u w:val="single"/>
              </w:rPr>
            </w:rPrChange>
          </w:rPr>
          <w:t>Durand</w:t>
        </w:r>
      </w:ins>
    </w:p>
    <w:p w14:paraId="6400337A" w14:textId="5EC16444" w:rsidR="0035024B" w:rsidRPr="0035024B" w:rsidRDefault="0035024B">
      <w:pPr>
        <w:pStyle w:val="ListParagraph"/>
        <w:widowControl w:val="0"/>
        <w:numPr>
          <w:ilvl w:val="0"/>
          <w:numId w:val="17"/>
        </w:numPr>
        <w:autoSpaceDE w:val="0"/>
        <w:autoSpaceDN w:val="0"/>
        <w:adjustRightInd w:val="0"/>
        <w:rPr>
          <w:ins w:id="428" w:author="James Cole" w:date="2017-02-12T11:45:00Z"/>
          <w:rFonts w:ascii="Times New Roman" w:hAnsi="Times New Roman" w:cs="Times New Roman"/>
          <w:color w:val="000000" w:themeColor="text1"/>
          <w:sz w:val="24"/>
          <w:rPrChange w:id="429" w:author="James Cole" w:date="2017-02-12T11:45:00Z">
            <w:rPr>
              <w:ins w:id="430" w:author="James Cole" w:date="2017-02-12T11:45:00Z"/>
              <w:rFonts w:ascii="Times New Roman" w:hAnsi="Times New Roman" w:cs="Times New Roman"/>
              <w:color w:val="000000" w:themeColor="text1"/>
            </w:rPr>
          </w:rPrChange>
        </w:rPr>
        <w:pPrChange w:id="431" w:author="James Cole" w:date="2017-02-12T11:46:00Z">
          <w:pPr>
            <w:pStyle w:val="ListParagraph"/>
            <w:widowControl w:val="0"/>
            <w:numPr>
              <w:numId w:val="8"/>
            </w:numPr>
            <w:autoSpaceDE w:val="0"/>
            <w:autoSpaceDN w:val="0"/>
            <w:adjustRightInd w:val="0"/>
            <w:ind w:hanging="360"/>
          </w:pPr>
        </w:pPrChange>
      </w:pPr>
      <w:ins w:id="432" w:author="James Cole" w:date="2017-02-12T11:45:00Z">
        <w:r w:rsidRPr="0035024B">
          <w:rPr>
            <w:rFonts w:ascii="Times New Roman" w:hAnsi="Times New Roman" w:cs="Times New Roman"/>
            <w:color w:val="000000" w:themeColor="text1"/>
            <w:sz w:val="24"/>
            <w:rPrChange w:id="433" w:author="James Cole" w:date="2017-02-12T11:45:00Z">
              <w:rPr>
                <w:rFonts w:ascii="Times New Roman" w:hAnsi="Times New Roman" w:cs="Times New Roman"/>
                <w:color w:val="000000" w:themeColor="text1"/>
              </w:rPr>
            </w:rPrChange>
          </w:rPr>
          <w:t xml:space="preserve">This series of paintings by Thomas Cole depicts four different stages in time, the first being </w:t>
        </w:r>
        <w:r w:rsidRPr="0035024B">
          <w:rPr>
            <w:rFonts w:ascii="Times New Roman" w:hAnsi="Times New Roman" w:cs="Times New Roman"/>
            <w:i/>
            <w:iCs/>
            <w:color w:val="000000" w:themeColor="text1"/>
            <w:sz w:val="24"/>
            <w:rPrChange w:id="434" w:author="James Cole" w:date="2017-02-12T11:45:00Z">
              <w:rPr>
                <w:rFonts w:ascii="Times New Roman" w:hAnsi="Times New Roman" w:cs="Times New Roman"/>
                <w:i/>
                <w:iCs/>
                <w:color w:val="000000" w:themeColor="text1"/>
              </w:rPr>
            </w:rPrChange>
          </w:rPr>
          <w:t>Childhood</w:t>
        </w:r>
        <w:r w:rsidRPr="0035024B">
          <w:rPr>
            <w:rFonts w:ascii="Times New Roman" w:hAnsi="Times New Roman" w:cs="Times New Roman"/>
            <w:color w:val="000000" w:themeColor="text1"/>
            <w:sz w:val="24"/>
            <w:rPrChange w:id="435" w:author="James Cole" w:date="2017-02-12T11:45:00Z">
              <w:rPr>
                <w:rFonts w:ascii="Times New Roman" w:hAnsi="Times New Roman" w:cs="Times New Roman"/>
                <w:color w:val="000000" w:themeColor="text1"/>
              </w:rPr>
            </w:rPrChange>
          </w:rPr>
          <w:t xml:space="preserve"> and the last being </w:t>
        </w:r>
        <w:r w:rsidRPr="0035024B">
          <w:rPr>
            <w:rFonts w:ascii="Times New Roman" w:hAnsi="Times New Roman" w:cs="Times New Roman"/>
            <w:i/>
            <w:iCs/>
            <w:color w:val="000000" w:themeColor="text1"/>
            <w:sz w:val="24"/>
            <w:rPrChange w:id="436" w:author="James Cole" w:date="2017-02-12T11:45:00Z">
              <w:rPr>
                <w:rFonts w:ascii="Times New Roman" w:hAnsi="Times New Roman" w:cs="Times New Roman"/>
                <w:i/>
                <w:iCs/>
                <w:color w:val="000000" w:themeColor="text1"/>
              </w:rPr>
            </w:rPrChange>
          </w:rPr>
          <w:t>Old Age</w:t>
        </w:r>
        <w:r w:rsidRPr="0035024B">
          <w:rPr>
            <w:rFonts w:ascii="Times New Roman" w:hAnsi="Times New Roman" w:cs="Times New Roman"/>
            <w:color w:val="000000" w:themeColor="text1"/>
            <w:sz w:val="24"/>
            <w:rPrChange w:id="437" w:author="James Cole" w:date="2017-02-12T11:45:00Z">
              <w:rPr>
                <w:rFonts w:ascii="Times New Roman" w:hAnsi="Times New Roman" w:cs="Times New Roman"/>
                <w:color w:val="000000" w:themeColor="text1"/>
              </w:rPr>
            </w:rPrChange>
          </w:rPr>
          <w:t>.</w:t>
        </w:r>
      </w:ins>
    </w:p>
    <w:p w14:paraId="69E38FDE" w14:textId="37E5DEAD" w:rsidR="00965C29" w:rsidRPr="0035024B" w:rsidRDefault="0035024B">
      <w:pPr>
        <w:pStyle w:val="ListParagraph"/>
        <w:spacing w:after="0" w:line="240" w:lineRule="auto"/>
        <w:ind w:left="1080"/>
        <w:rPr>
          <w:ins w:id="438" w:author="James Cole" w:date="2017-02-11T14:39:00Z"/>
          <w:rFonts w:ascii="Times New Roman" w:hAnsi="Times New Roman" w:cs="Times New Roman"/>
          <w:color w:val="000000" w:themeColor="text1"/>
          <w:sz w:val="24"/>
          <w:u w:val="single"/>
          <w:rPrChange w:id="439" w:author="James Cole" w:date="2017-02-12T11:45:00Z">
            <w:rPr>
              <w:ins w:id="440" w:author="James Cole" w:date="2017-02-11T14:39:00Z"/>
            </w:rPr>
          </w:rPrChange>
        </w:rPr>
        <w:pPrChange w:id="441" w:author="James Cole" w:date="2017-02-12T11:47:00Z">
          <w:pPr>
            <w:pStyle w:val="ListParagraph"/>
            <w:numPr>
              <w:numId w:val="1"/>
            </w:numPr>
            <w:ind w:hanging="360"/>
          </w:pPr>
        </w:pPrChange>
      </w:pPr>
      <w:ins w:id="442" w:author="James Cole" w:date="2017-02-12T11:46:00Z">
        <w:r>
          <w:rPr>
            <w:rFonts w:ascii="Times New Roman" w:hAnsi="Times New Roman" w:cs="Times New Roman"/>
            <w:iCs/>
            <w:color w:val="000000" w:themeColor="text1"/>
            <w:sz w:val="24"/>
          </w:rPr>
          <w:t>Answer</w:t>
        </w:r>
      </w:ins>
      <w:ins w:id="443" w:author="James Cole" w:date="2017-02-12T11:45:00Z">
        <w:r w:rsidRPr="0035024B">
          <w:rPr>
            <w:rFonts w:ascii="Times New Roman" w:hAnsi="Times New Roman" w:cs="Times New Roman"/>
            <w:color w:val="000000" w:themeColor="text1"/>
            <w:sz w:val="24"/>
            <w:rPrChange w:id="444" w:author="James Cole" w:date="2017-02-12T11:45:00Z">
              <w:rPr>
                <w:rFonts w:ascii="Times New Roman" w:hAnsi="Times New Roman" w:cs="Times New Roman"/>
                <w:color w:val="000000" w:themeColor="text1"/>
              </w:rPr>
            </w:rPrChange>
          </w:rPr>
          <w:t xml:space="preserve">: </w:t>
        </w:r>
      </w:ins>
      <w:ins w:id="445" w:author="James Cole" w:date="2017-02-12T11:46:00Z">
        <w:r>
          <w:rPr>
            <w:rFonts w:ascii="Times New Roman" w:hAnsi="Times New Roman" w:cs="Times New Roman"/>
            <w:color w:val="000000" w:themeColor="text1"/>
            <w:sz w:val="24"/>
          </w:rPr>
          <w:t>“</w:t>
        </w:r>
      </w:ins>
      <w:ins w:id="446" w:author="James Cole" w:date="2017-02-12T11:45:00Z">
        <w:r w:rsidRPr="0035024B">
          <w:rPr>
            <w:rFonts w:ascii="Times New Roman" w:hAnsi="Times New Roman" w:cs="Times New Roman"/>
            <w:color w:val="000000" w:themeColor="text1"/>
            <w:sz w:val="24"/>
            <w:rPrChange w:id="447" w:author="James Cole" w:date="2017-02-12T11:45:00Z">
              <w:rPr>
                <w:rFonts w:ascii="Times New Roman" w:hAnsi="Times New Roman" w:cs="Times New Roman"/>
                <w:color w:val="000000" w:themeColor="text1"/>
              </w:rPr>
            </w:rPrChange>
          </w:rPr>
          <w:t xml:space="preserve">The </w:t>
        </w:r>
        <w:r w:rsidRPr="0035024B">
          <w:rPr>
            <w:rFonts w:ascii="Times New Roman" w:hAnsi="Times New Roman" w:cs="Times New Roman"/>
            <w:b/>
            <w:color w:val="000000" w:themeColor="text1"/>
            <w:sz w:val="24"/>
            <w:u w:val="single"/>
            <w:rPrChange w:id="448" w:author="James Cole" w:date="2017-02-12T11:46:00Z">
              <w:rPr>
                <w:rFonts w:ascii="Times New Roman" w:hAnsi="Times New Roman" w:cs="Times New Roman"/>
                <w:color w:val="000000" w:themeColor="text1"/>
                <w:u w:val="single"/>
              </w:rPr>
            </w:rPrChange>
          </w:rPr>
          <w:t>Voyage of Life</w:t>
        </w:r>
      </w:ins>
      <w:ins w:id="449" w:author="James Cole" w:date="2017-02-12T11:46:00Z">
        <w:r>
          <w:rPr>
            <w:rFonts w:ascii="Times New Roman" w:hAnsi="Times New Roman" w:cs="Times New Roman"/>
            <w:color w:val="000000" w:themeColor="text1"/>
            <w:sz w:val="24"/>
          </w:rPr>
          <w:t>”</w:t>
        </w:r>
      </w:ins>
    </w:p>
    <w:p w14:paraId="0B2A15F3" w14:textId="7D7776F9" w:rsidR="0035024B" w:rsidRDefault="0035024B">
      <w:pPr>
        <w:pStyle w:val="NormalWeb"/>
        <w:numPr>
          <w:ilvl w:val="0"/>
          <w:numId w:val="8"/>
        </w:numPr>
        <w:spacing w:before="0" w:beforeAutospacing="0" w:after="0" w:afterAutospacing="0"/>
        <w:rPr>
          <w:ins w:id="450" w:author="James Cole" w:date="2017-02-12T11:47:00Z"/>
        </w:rPr>
        <w:pPrChange w:id="451" w:author="James Cole" w:date="2017-02-12T11:47:00Z">
          <w:pPr>
            <w:pStyle w:val="NormalWeb"/>
            <w:spacing w:before="0" w:beforeAutospacing="0" w:after="0" w:afterAutospacing="0"/>
          </w:pPr>
        </w:pPrChange>
      </w:pPr>
      <w:ins w:id="452" w:author="James Cole" w:date="2017-02-12T11:47:00Z">
        <w:r>
          <w:rPr>
            <w:color w:val="000000"/>
          </w:rPr>
          <w:t xml:space="preserve">For ten points each, name these countries by their fate during the Revolutions of 1989. </w:t>
        </w:r>
      </w:ins>
    </w:p>
    <w:p w14:paraId="6898C81E" w14:textId="55555AD0" w:rsidR="0035024B" w:rsidRDefault="0035024B">
      <w:pPr>
        <w:pStyle w:val="NormalWeb"/>
        <w:numPr>
          <w:ilvl w:val="0"/>
          <w:numId w:val="21"/>
        </w:numPr>
        <w:spacing w:before="0" w:beforeAutospacing="0" w:after="0" w:afterAutospacing="0"/>
        <w:textAlignment w:val="baseline"/>
        <w:rPr>
          <w:ins w:id="453" w:author="James Cole" w:date="2017-02-12T11:47:00Z"/>
          <w:color w:val="000000"/>
        </w:rPr>
        <w:pPrChange w:id="454" w:author="James Cole" w:date="2017-02-12T11:48:00Z">
          <w:pPr>
            <w:pStyle w:val="NormalWeb"/>
            <w:numPr>
              <w:numId w:val="18"/>
            </w:numPr>
            <w:spacing w:before="0" w:beforeAutospacing="0" w:after="0" w:afterAutospacing="0"/>
            <w:textAlignment w:val="baseline"/>
          </w:pPr>
        </w:pPrChange>
      </w:pPr>
      <w:ins w:id="455" w:author="James Cole" w:date="2017-02-12T11:47:00Z">
        <w:r>
          <w:rPr>
            <w:color w:val="000000"/>
          </w:rPr>
          <w:t xml:space="preserve">The Communist government in this country ended after the leader of Solidarity, founded in the city of Gdansk [‘Dahngsk’], was endorsed by parties in coalition with the Communists. </w:t>
        </w:r>
      </w:ins>
    </w:p>
    <w:p w14:paraId="4842139F" w14:textId="77777777" w:rsidR="0035024B" w:rsidRDefault="0035024B" w:rsidP="00516298">
      <w:pPr>
        <w:pStyle w:val="NormalWeb"/>
        <w:spacing w:before="0" w:beforeAutospacing="0" w:after="0" w:afterAutospacing="0"/>
        <w:ind w:left="360" w:firstLine="720"/>
        <w:textAlignment w:val="baseline"/>
        <w:rPr>
          <w:ins w:id="456" w:author="James Cole" w:date="2017-02-12T11:47:00Z"/>
          <w:color w:val="000000"/>
        </w:rPr>
        <w:pPrChange w:id="457" w:author="James Cole" w:date="2017-02-13T16:07:00Z">
          <w:pPr>
            <w:pStyle w:val="NormalWeb"/>
            <w:numPr>
              <w:ilvl w:val="1"/>
              <w:numId w:val="19"/>
            </w:numPr>
            <w:spacing w:before="0" w:beforeAutospacing="0" w:after="0" w:afterAutospacing="0"/>
            <w:textAlignment w:val="baseline"/>
          </w:pPr>
        </w:pPrChange>
      </w:pPr>
      <w:ins w:id="458" w:author="James Cole" w:date="2017-02-12T11:47:00Z">
        <w:r>
          <w:rPr>
            <w:color w:val="000000"/>
          </w:rPr>
          <w:lastRenderedPageBreak/>
          <w:t xml:space="preserve">Answer: </w:t>
        </w:r>
        <w:r>
          <w:rPr>
            <w:b/>
            <w:bCs/>
            <w:color w:val="000000"/>
            <w:u w:val="single"/>
          </w:rPr>
          <w:t>Poland</w:t>
        </w:r>
      </w:ins>
    </w:p>
    <w:p w14:paraId="29F783BE" w14:textId="796CDAD8" w:rsidR="0035024B" w:rsidRDefault="0035024B">
      <w:pPr>
        <w:pStyle w:val="NormalWeb"/>
        <w:numPr>
          <w:ilvl w:val="0"/>
          <w:numId w:val="21"/>
        </w:numPr>
        <w:spacing w:before="0" w:beforeAutospacing="0" w:after="0" w:afterAutospacing="0"/>
        <w:textAlignment w:val="baseline"/>
        <w:rPr>
          <w:ins w:id="459" w:author="James Cole" w:date="2017-02-12T11:47:00Z"/>
          <w:color w:val="000000"/>
        </w:rPr>
        <w:pPrChange w:id="460" w:author="James Cole" w:date="2017-02-12T11:48:00Z">
          <w:pPr>
            <w:pStyle w:val="NormalWeb"/>
            <w:numPr>
              <w:numId w:val="19"/>
            </w:numPr>
            <w:spacing w:before="0" w:beforeAutospacing="0" w:after="0" w:afterAutospacing="0"/>
            <w:textAlignment w:val="baseline"/>
          </w:pPr>
        </w:pPrChange>
      </w:pPr>
      <w:ins w:id="461" w:author="James Cole" w:date="2017-02-12T11:47:00Z">
        <w:r>
          <w:rPr>
            <w:color w:val="000000"/>
          </w:rPr>
          <w:t>The revolution in this country, the deadliest of 1989, ended with the execution of Nicolae Ceausescu.</w:t>
        </w:r>
      </w:ins>
    </w:p>
    <w:p w14:paraId="3584CC62" w14:textId="77777777" w:rsidR="0035024B" w:rsidRDefault="0035024B" w:rsidP="00516298">
      <w:pPr>
        <w:pStyle w:val="NormalWeb"/>
        <w:spacing w:before="0" w:beforeAutospacing="0" w:after="0" w:afterAutospacing="0"/>
        <w:ind w:left="360" w:firstLine="720"/>
        <w:textAlignment w:val="baseline"/>
        <w:rPr>
          <w:ins w:id="462" w:author="James Cole" w:date="2017-02-12T11:48:00Z"/>
          <w:color w:val="000000"/>
        </w:rPr>
        <w:pPrChange w:id="463" w:author="James Cole" w:date="2017-02-13T16:07:00Z">
          <w:pPr>
            <w:pStyle w:val="NormalWeb"/>
            <w:numPr>
              <w:numId w:val="20"/>
            </w:numPr>
            <w:spacing w:before="0" w:beforeAutospacing="0" w:after="0" w:afterAutospacing="0"/>
            <w:textAlignment w:val="baseline"/>
          </w:pPr>
        </w:pPrChange>
      </w:pPr>
      <w:ins w:id="464" w:author="James Cole" w:date="2017-02-12T11:47:00Z">
        <w:r>
          <w:rPr>
            <w:color w:val="000000"/>
          </w:rPr>
          <w:t xml:space="preserve">Answer: </w:t>
        </w:r>
        <w:r>
          <w:rPr>
            <w:b/>
            <w:bCs/>
            <w:color w:val="000000"/>
            <w:u w:val="single"/>
          </w:rPr>
          <w:t>Romania</w:t>
        </w:r>
      </w:ins>
    </w:p>
    <w:p w14:paraId="06F0DA64" w14:textId="582F3565" w:rsidR="0035024B" w:rsidRPr="00AD02DB" w:rsidRDefault="0035024B">
      <w:pPr>
        <w:pStyle w:val="NormalWeb"/>
        <w:numPr>
          <w:ilvl w:val="0"/>
          <w:numId w:val="21"/>
        </w:numPr>
        <w:spacing w:before="0" w:beforeAutospacing="0" w:after="0" w:afterAutospacing="0"/>
        <w:textAlignment w:val="baseline"/>
        <w:rPr>
          <w:ins w:id="465" w:author="James Cole" w:date="2017-02-12T11:47:00Z"/>
          <w:color w:val="000000"/>
          <w:rPrChange w:id="466" w:author="James Cole" w:date="2017-02-14T11:40:00Z">
            <w:rPr>
              <w:ins w:id="467" w:author="James Cole" w:date="2017-02-12T11:47:00Z"/>
              <w:color w:val="000000"/>
            </w:rPr>
          </w:rPrChange>
        </w:rPr>
        <w:pPrChange w:id="468" w:author="James Cole" w:date="2017-02-12T11:48:00Z">
          <w:pPr>
            <w:pStyle w:val="NormalWeb"/>
            <w:numPr>
              <w:numId w:val="20"/>
            </w:numPr>
            <w:spacing w:before="0" w:beforeAutospacing="0" w:after="0" w:afterAutospacing="0"/>
            <w:textAlignment w:val="baseline"/>
          </w:pPr>
        </w:pPrChange>
      </w:pPr>
      <w:ins w:id="469" w:author="James Cole" w:date="2017-02-12T11:47:00Z">
        <w:r w:rsidRPr="00AD02DB">
          <w:rPr>
            <w:color w:val="000000"/>
            <w:rPrChange w:id="470" w:author="James Cole" w:date="2017-02-14T11:40:00Z">
              <w:rPr>
                <w:color w:val="000000"/>
              </w:rPr>
            </w:rPrChange>
          </w:rPr>
          <w:t>In 1987, a general strike in this country sped along the dissolution of the Communist government</w:t>
        </w:r>
      </w:ins>
      <w:ins w:id="471" w:author="James Cole" w:date="2017-02-14T11:40:00Z">
        <w:r w:rsidR="00AD02DB">
          <w:rPr>
            <w:color w:val="000000"/>
          </w:rPr>
          <w:t xml:space="preserve">. </w:t>
        </w:r>
      </w:ins>
      <w:ins w:id="472" w:author="James Cole" w:date="2017-02-14T11:41:00Z">
        <w:r w:rsidR="00AD02DB">
          <w:rPr>
            <w:color w:val="000000"/>
          </w:rPr>
          <w:t xml:space="preserve">That movement’s end was later protested </w:t>
        </w:r>
      </w:ins>
      <w:ins w:id="473" w:author="James Cole" w:date="2017-02-14T11:40:00Z">
        <w:r w:rsidR="00AD02DB">
          <w:rPr>
            <w:color w:val="000000"/>
          </w:rPr>
          <w:t xml:space="preserve">by the self-immolation of </w:t>
        </w:r>
      </w:ins>
      <w:ins w:id="474" w:author="James Cole" w:date="2017-02-14T11:41:00Z">
        <w:r w:rsidR="00AD02DB">
          <w:rPr>
            <w:color w:val="000000"/>
          </w:rPr>
          <w:t>Jan Palach</w:t>
        </w:r>
        <w:r w:rsidR="00C73DF0">
          <w:rPr>
            <w:color w:val="000000"/>
          </w:rPr>
          <w:t xml:space="preserve"> </w:t>
        </w:r>
      </w:ins>
      <w:ins w:id="475" w:author="James Cole" w:date="2017-02-14T11:42:00Z">
        <w:r w:rsidR="00C73DF0">
          <w:rPr>
            <w:color w:val="000000"/>
          </w:rPr>
          <w:t>in</w:t>
        </w:r>
      </w:ins>
      <w:ins w:id="476" w:author="James Cole" w:date="2017-02-14T11:41:00Z">
        <w:r w:rsidR="00AD02DB">
          <w:rPr>
            <w:color w:val="000000"/>
          </w:rPr>
          <w:t xml:space="preserve"> this nation’s </w:t>
        </w:r>
      </w:ins>
      <w:ins w:id="477" w:author="James Cole" w:date="2017-02-14T11:42:00Z">
        <w:r w:rsidR="00C73DF0">
          <w:rPr>
            <w:color w:val="000000"/>
          </w:rPr>
          <w:t xml:space="preserve">capital. </w:t>
        </w:r>
      </w:ins>
    </w:p>
    <w:p w14:paraId="0A3E97FD" w14:textId="60F6F4FC" w:rsidR="00965C29" w:rsidRPr="0035024B" w:rsidRDefault="0035024B" w:rsidP="00516298">
      <w:pPr>
        <w:pStyle w:val="ListParagraph"/>
        <w:spacing w:after="0"/>
        <w:ind w:firstLine="360"/>
        <w:rPr>
          <w:ins w:id="478" w:author="James Cole" w:date="2017-02-11T14:39:00Z"/>
          <w:rFonts w:ascii="Times New Roman" w:hAnsi="Times New Roman" w:cs="Times New Roman"/>
          <w:sz w:val="28"/>
          <w:rPrChange w:id="479" w:author="James Cole" w:date="2017-02-12T11:48:00Z">
            <w:rPr>
              <w:ins w:id="480" w:author="James Cole" w:date="2017-02-11T14:39:00Z"/>
              <w:rFonts w:ascii="Times New Roman" w:hAnsi="Times New Roman" w:cs="Times New Roman"/>
              <w:sz w:val="24"/>
            </w:rPr>
          </w:rPrChange>
        </w:rPr>
        <w:pPrChange w:id="481" w:author="James Cole" w:date="2017-02-13T16:07:00Z">
          <w:pPr>
            <w:pStyle w:val="ListParagraph"/>
            <w:numPr>
              <w:numId w:val="1"/>
            </w:numPr>
            <w:ind w:hanging="360"/>
          </w:pPr>
        </w:pPrChange>
      </w:pPr>
      <w:ins w:id="482" w:author="James Cole" w:date="2017-02-12T11:47:00Z">
        <w:r w:rsidRPr="0035024B">
          <w:rPr>
            <w:rFonts w:ascii="Times New Roman" w:hAnsi="Times New Roman" w:cs="Times New Roman"/>
            <w:color w:val="000000"/>
            <w:sz w:val="24"/>
            <w:rPrChange w:id="483" w:author="James Cole" w:date="2017-02-12T11:48:00Z">
              <w:rPr>
                <w:color w:val="000000"/>
              </w:rPr>
            </w:rPrChange>
          </w:rPr>
          <w:t xml:space="preserve">Answer: </w:t>
        </w:r>
        <w:r w:rsidRPr="0035024B">
          <w:rPr>
            <w:rFonts w:ascii="Times New Roman" w:hAnsi="Times New Roman" w:cs="Times New Roman"/>
            <w:b/>
            <w:bCs/>
            <w:color w:val="000000"/>
            <w:sz w:val="24"/>
            <w:u w:val="single"/>
            <w:rPrChange w:id="484" w:author="James Cole" w:date="2017-02-12T11:48:00Z">
              <w:rPr>
                <w:b/>
                <w:bCs/>
                <w:color w:val="000000"/>
                <w:u w:val="single"/>
              </w:rPr>
            </w:rPrChange>
          </w:rPr>
          <w:t>Czechoslovakia</w:t>
        </w:r>
      </w:ins>
    </w:p>
    <w:p w14:paraId="3961CC02" w14:textId="55658B66" w:rsidR="0035024B" w:rsidRDefault="0035024B">
      <w:pPr>
        <w:pStyle w:val="NormalWeb"/>
        <w:numPr>
          <w:ilvl w:val="0"/>
          <w:numId w:val="8"/>
        </w:numPr>
        <w:spacing w:before="0" w:beforeAutospacing="0" w:after="0" w:afterAutospacing="0"/>
        <w:rPr>
          <w:ins w:id="485" w:author="James Cole" w:date="2017-02-12T11:49:00Z"/>
        </w:rPr>
        <w:pPrChange w:id="486" w:author="James Cole" w:date="2017-02-12T11:49:00Z">
          <w:pPr>
            <w:pStyle w:val="NormalWeb"/>
            <w:spacing w:before="0" w:beforeAutospacing="0" w:after="0" w:afterAutospacing="0"/>
          </w:pPr>
        </w:pPrChange>
      </w:pPr>
      <w:ins w:id="487" w:author="James Cole" w:date="2017-02-12T11:49:00Z">
        <w:r>
          <w:rPr>
            <w:color w:val="000000"/>
          </w:rPr>
          <w:t>For ten points each, answer these questions about a certain newspaper comic strip.</w:t>
        </w:r>
      </w:ins>
    </w:p>
    <w:p w14:paraId="77DC3EF7" w14:textId="79F9545D" w:rsidR="0035024B" w:rsidRDefault="0035024B">
      <w:pPr>
        <w:pStyle w:val="NormalWeb"/>
        <w:numPr>
          <w:ilvl w:val="0"/>
          <w:numId w:val="25"/>
        </w:numPr>
        <w:spacing w:before="0" w:beforeAutospacing="0" w:after="0" w:afterAutospacing="0"/>
        <w:textAlignment w:val="baseline"/>
        <w:rPr>
          <w:ins w:id="488" w:author="James Cole" w:date="2017-02-12T11:49:00Z"/>
          <w:color w:val="000000"/>
        </w:rPr>
        <w:pPrChange w:id="489" w:author="James Cole" w:date="2017-02-12T11:49:00Z">
          <w:pPr>
            <w:pStyle w:val="NormalWeb"/>
            <w:numPr>
              <w:numId w:val="22"/>
            </w:numPr>
            <w:spacing w:before="0" w:beforeAutospacing="0" w:after="0" w:afterAutospacing="0"/>
            <w:textAlignment w:val="baseline"/>
          </w:pPr>
        </w:pPrChange>
      </w:pPr>
      <w:ins w:id="490" w:author="James Cole" w:date="2017-02-12T11:49:00Z">
        <w:r>
          <w:rPr>
            <w:color w:val="000000"/>
          </w:rPr>
          <w:t>This now-ended comic featured a blond six year old boy and his stuffed tiger, both named after philosophers.</w:t>
        </w:r>
      </w:ins>
    </w:p>
    <w:p w14:paraId="57688C8E" w14:textId="77777777" w:rsidR="0035024B" w:rsidRDefault="0035024B" w:rsidP="00516298">
      <w:pPr>
        <w:pStyle w:val="NormalWeb"/>
        <w:spacing w:before="0" w:beforeAutospacing="0" w:after="0" w:afterAutospacing="0"/>
        <w:ind w:left="360" w:firstLine="720"/>
        <w:textAlignment w:val="baseline"/>
        <w:rPr>
          <w:ins w:id="491" w:author="James Cole" w:date="2017-02-12T11:49:00Z"/>
          <w:color w:val="000000"/>
        </w:rPr>
        <w:pPrChange w:id="492" w:author="James Cole" w:date="2017-02-13T16:07:00Z">
          <w:pPr>
            <w:pStyle w:val="NormalWeb"/>
            <w:numPr>
              <w:ilvl w:val="1"/>
              <w:numId w:val="23"/>
            </w:numPr>
            <w:spacing w:before="0" w:beforeAutospacing="0" w:after="0" w:afterAutospacing="0"/>
            <w:textAlignment w:val="baseline"/>
          </w:pPr>
        </w:pPrChange>
      </w:pPr>
      <w:ins w:id="493" w:author="James Cole" w:date="2017-02-12T11:49:00Z">
        <w:r>
          <w:rPr>
            <w:color w:val="000000"/>
          </w:rPr>
          <w:t xml:space="preserve">Answer: </w:t>
        </w:r>
        <w:r>
          <w:rPr>
            <w:b/>
            <w:bCs/>
            <w:i/>
            <w:iCs/>
            <w:color w:val="000000"/>
            <w:u w:val="single"/>
          </w:rPr>
          <w:t xml:space="preserve">Calvin and Hobbes </w:t>
        </w:r>
      </w:ins>
    </w:p>
    <w:p w14:paraId="60E5031E" w14:textId="155807BF" w:rsidR="0035024B" w:rsidRDefault="0035024B">
      <w:pPr>
        <w:pStyle w:val="NormalWeb"/>
        <w:numPr>
          <w:ilvl w:val="0"/>
          <w:numId w:val="25"/>
        </w:numPr>
        <w:spacing w:before="0" w:beforeAutospacing="0" w:after="0" w:afterAutospacing="0"/>
        <w:textAlignment w:val="baseline"/>
        <w:rPr>
          <w:ins w:id="494" w:author="James Cole" w:date="2017-02-12T11:49:00Z"/>
          <w:i/>
          <w:iCs/>
          <w:color w:val="000000"/>
        </w:rPr>
        <w:pPrChange w:id="495" w:author="James Cole" w:date="2017-02-12T11:49:00Z">
          <w:pPr>
            <w:pStyle w:val="NormalWeb"/>
            <w:numPr>
              <w:numId w:val="23"/>
            </w:numPr>
            <w:spacing w:before="0" w:beforeAutospacing="0" w:after="0" w:afterAutospacing="0"/>
            <w:textAlignment w:val="baseline"/>
          </w:pPr>
        </w:pPrChange>
      </w:pPr>
      <w:ins w:id="496" w:author="James Cole" w:date="2017-02-12T11:49:00Z">
        <w:r>
          <w:rPr>
            <w:i/>
            <w:iCs/>
            <w:color w:val="000000"/>
          </w:rPr>
          <w:t xml:space="preserve">Calvin and Hobbes </w:t>
        </w:r>
        <w:r>
          <w:rPr>
            <w:color w:val="000000"/>
          </w:rPr>
          <w:t>was drawn by this eccentric cartoonist who has refused to merchandise his strip. He is notably very hard to contact.</w:t>
        </w:r>
      </w:ins>
    </w:p>
    <w:p w14:paraId="4CB58671" w14:textId="77777777" w:rsidR="0035024B" w:rsidRDefault="0035024B" w:rsidP="00516298">
      <w:pPr>
        <w:pStyle w:val="NormalWeb"/>
        <w:spacing w:before="0" w:beforeAutospacing="0" w:after="0" w:afterAutospacing="0"/>
        <w:ind w:left="360" w:firstLine="720"/>
        <w:textAlignment w:val="baseline"/>
        <w:rPr>
          <w:ins w:id="497" w:author="James Cole" w:date="2017-02-12T11:49:00Z"/>
          <w:color w:val="000000"/>
        </w:rPr>
        <w:pPrChange w:id="498" w:author="James Cole" w:date="2017-02-13T16:07:00Z">
          <w:pPr>
            <w:pStyle w:val="NormalWeb"/>
            <w:numPr>
              <w:ilvl w:val="1"/>
              <w:numId w:val="24"/>
            </w:numPr>
            <w:spacing w:before="0" w:beforeAutospacing="0" w:after="0" w:afterAutospacing="0"/>
            <w:textAlignment w:val="baseline"/>
          </w:pPr>
        </w:pPrChange>
      </w:pPr>
      <w:ins w:id="499" w:author="James Cole" w:date="2017-02-12T11:49:00Z">
        <w:r>
          <w:rPr>
            <w:color w:val="000000"/>
          </w:rPr>
          <w:t xml:space="preserve">Answer: Bill </w:t>
        </w:r>
        <w:r>
          <w:rPr>
            <w:b/>
            <w:bCs/>
            <w:color w:val="000000"/>
            <w:u w:val="single"/>
          </w:rPr>
          <w:t>Watterson</w:t>
        </w:r>
      </w:ins>
    </w:p>
    <w:p w14:paraId="6AF37025" w14:textId="4EEC3222" w:rsidR="0035024B" w:rsidRDefault="0035024B">
      <w:pPr>
        <w:pStyle w:val="NormalWeb"/>
        <w:numPr>
          <w:ilvl w:val="0"/>
          <w:numId w:val="25"/>
        </w:numPr>
        <w:spacing w:before="0" w:beforeAutospacing="0" w:after="0" w:afterAutospacing="0"/>
        <w:textAlignment w:val="baseline"/>
        <w:rPr>
          <w:ins w:id="500" w:author="James Cole" w:date="2017-02-12T11:49:00Z"/>
          <w:color w:val="000000"/>
        </w:rPr>
        <w:pPrChange w:id="501" w:author="James Cole" w:date="2017-02-12T11:50:00Z">
          <w:pPr>
            <w:pStyle w:val="NormalWeb"/>
            <w:numPr>
              <w:numId w:val="24"/>
            </w:numPr>
            <w:spacing w:before="0" w:beforeAutospacing="0" w:after="0" w:afterAutospacing="0"/>
            <w:textAlignment w:val="baseline"/>
          </w:pPr>
        </w:pPrChange>
      </w:pPr>
      <w:ins w:id="502" w:author="James Cole" w:date="2017-02-12T11:49:00Z">
        <w:r>
          <w:rPr>
            <w:color w:val="000000"/>
          </w:rPr>
          <w:t>In 2014, Watterson’s art appeared in this comic strip drawn by Stephan Pastis. Recurring characters in this strip include Pig, Goat, Rat, and Zebra, as well as an incarnation of the writer.</w:t>
        </w:r>
      </w:ins>
    </w:p>
    <w:p w14:paraId="7E902CFF" w14:textId="18222624" w:rsidR="00965C29" w:rsidRPr="009D5CAF" w:rsidRDefault="0035024B" w:rsidP="00516298">
      <w:pPr>
        <w:pStyle w:val="ListParagraph"/>
        <w:ind w:left="810" w:firstLine="270"/>
        <w:rPr>
          <w:ins w:id="503" w:author="James Cole" w:date="2017-02-11T14:39:00Z"/>
          <w:rFonts w:ascii="Times New Roman" w:hAnsi="Times New Roman" w:cs="Times New Roman"/>
          <w:sz w:val="28"/>
          <w:rPrChange w:id="504" w:author="James Cole" w:date="2017-02-12T11:50:00Z">
            <w:rPr>
              <w:ins w:id="505" w:author="James Cole" w:date="2017-02-11T14:39:00Z"/>
              <w:rFonts w:ascii="Times New Roman" w:hAnsi="Times New Roman" w:cs="Times New Roman"/>
              <w:sz w:val="24"/>
            </w:rPr>
          </w:rPrChange>
        </w:rPr>
        <w:pPrChange w:id="506" w:author="James Cole" w:date="2017-02-13T16:07:00Z">
          <w:pPr>
            <w:pStyle w:val="ListParagraph"/>
            <w:numPr>
              <w:numId w:val="1"/>
            </w:numPr>
            <w:ind w:hanging="360"/>
          </w:pPr>
        </w:pPrChange>
      </w:pPr>
      <w:ins w:id="507" w:author="James Cole" w:date="2017-02-12T11:49:00Z">
        <w:r w:rsidRPr="009D5CAF">
          <w:rPr>
            <w:rFonts w:ascii="Times New Roman" w:hAnsi="Times New Roman" w:cs="Times New Roman"/>
            <w:color w:val="000000"/>
            <w:sz w:val="24"/>
            <w:rPrChange w:id="508" w:author="James Cole" w:date="2017-02-12T11:50:00Z">
              <w:rPr>
                <w:color w:val="000000"/>
              </w:rPr>
            </w:rPrChange>
          </w:rPr>
          <w:t xml:space="preserve">Answer: </w:t>
        </w:r>
        <w:r w:rsidRPr="009D5CAF">
          <w:rPr>
            <w:rFonts w:ascii="Times New Roman" w:hAnsi="Times New Roman" w:cs="Times New Roman"/>
            <w:b/>
            <w:bCs/>
            <w:i/>
            <w:iCs/>
            <w:color w:val="000000"/>
            <w:sz w:val="24"/>
            <w:u w:val="single"/>
            <w:rPrChange w:id="509" w:author="James Cole" w:date="2017-02-12T11:50:00Z">
              <w:rPr>
                <w:b/>
                <w:bCs/>
                <w:i/>
                <w:iCs/>
                <w:color w:val="000000"/>
                <w:u w:val="single"/>
              </w:rPr>
            </w:rPrChange>
          </w:rPr>
          <w:t>Pearls Before Swine</w:t>
        </w:r>
      </w:ins>
    </w:p>
    <w:p w14:paraId="6297891B" w14:textId="696D1E53" w:rsidR="009D5CAF" w:rsidRPr="009D5CAF" w:rsidRDefault="009D5CAF" w:rsidP="009D5CAF">
      <w:pPr>
        <w:pStyle w:val="ListParagraph"/>
        <w:widowControl w:val="0"/>
        <w:numPr>
          <w:ilvl w:val="0"/>
          <w:numId w:val="8"/>
        </w:numPr>
        <w:autoSpaceDE w:val="0"/>
        <w:autoSpaceDN w:val="0"/>
        <w:adjustRightInd w:val="0"/>
        <w:rPr>
          <w:ins w:id="510" w:author="James Cole" w:date="2017-02-12T11:50:00Z"/>
          <w:rFonts w:ascii="Times New Roman" w:hAnsi="Times New Roman" w:cs="Times New Roman"/>
          <w:color w:val="000000" w:themeColor="text1"/>
          <w:sz w:val="24"/>
          <w:rPrChange w:id="511" w:author="James Cole" w:date="2017-02-12T11:50:00Z">
            <w:rPr>
              <w:ins w:id="512" w:author="James Cole" w:date="2017-02-12T11:50:00Z"/>
              <w:rFonts w:ascii="Times New Roman" w:hAnsi="Times New Roman" w:cs="Times New Roman"/>
              <w:color w:val="000000" w:themeColor="text1"/>
            </w:rPr>
          </w:rPrChange>
        </w:rPr>
      </w:pPr>
      <w:ins w:id="513" w:author="James Cole" w:date="2017-02-12T11:50:00Z">
        <w:r w:rsidRPr="009D5CAF">
          <w:rPr>
            <w:rFonts w:ascii="Times New Roman" w:hAnsi="Times New Roman" w:cs="Times New Roman"/>
            <w:color w:val="000000" w:themeColor="text1"/>
            <w:sz w:val="24"/>
            <w:rPrChange w:id="514" w:author="James Cole" w:date="2017-02-12T11:50:00Z">
              <w:rPr>
                <w:rFonts w:ascii="Times New Roman" w:hAnsi="Times New Roman" w:cs="Times New Roman"/>
                <w:color w:val="000000" w:themeColor="text1"/>
              </w:rPr>
            </w:rPrChange>
          </w:rPr>
          <w:t>Cells in this kingdo</w:t>
        </w:r>
        <w:r w:rsidR="00BF2E43">
          <w:rPr>
            <w:rFonts w:ascii="Times New Roman" w:hAnsi="Times New Roman" w:cs="Times New Roman"/>
            <w:color w:val="000000" w:themeColor="text1"/>
            <w:sz w:val="24"/>
            <w:rPrChange w:id="515" w:author="James Cole" w:date="2017-02-12T11:50:00Z">
              <w:rPr>
                <w:rFonts w:ascii="Times New Roman" w:hAnsi="Times New Roman" w:cs="Times New Roman"/>
                <w:color w:val="000000" w:themeColor="text1"/>
                <w:sz w:val="24"/>
              </w:rPr>
            </w:rPrChange>
          </w:rPr>
          <w:t>m have spitzenkörper, which aid</w:t>
        </w:r>
        <w:r w:rsidRPr="009D5CAF">
          <w:rPr>
            <w:rFonts w:ascii="Times New Roman" w:hAnsi="Times New Roman" w:cs="Times New Roman"/>
            <w:color w:val="000000" w:themeColor="text1"/>
            <w:sz w:val="24"/>
            <w:rPrChange w:id="516" w:author="James Cole" w:date="2017-02-12T11:50:00Z">
              <w:rPr>
                <w:rFonts w:ascii="Times New Roman" w:hAnsi="Times New Roman" w:cs="Times New Roman"/>
                <w:color w:val="000000" w:themeColor="text1"/>
              </w:rPr>
            </w:rPrChange>
          </w:rPr>
          <w:t xml:space="preserve"> in growth and germination. For ten points each:</w:t>
        </w:r>
      </w:ins>
    </w:p>
    <w:p w14:paraId="6A73CB77" w14:textId="4D902F76" w:rsidR="009D5CAF" w:rsidRPr="009D5CAF" w:rsidRDefault="009D5CAF">
      <w:pPr>
        <w:pStyle w:val="ListParagraph"/>
        <w:widowControl w:val="0"/>
        <w:numPr>
          <w:ilvl w:val="0"/>
          <w:numId w:val="26"/>
        </w:numPr>
        <w:autoSpaceDE w:val="0"/>
        <w:autoSpaceDN w:val="0"/>
        <w:adjustRightInd w:val="0"/>
        <w:rPr>
          <w:ins w:id="517" w:author="James Cole" w:date="2017-02-12T11:50:00Z"/>
          <w:rFonts w:ascii="Times New Roman" w:hAnsi="Times New Roman" w:cs="Times New Roman"/>
          <w:color w:val="000000" w:themeColor="text1"/>
          <w:sz w:val="24"/>
          <w:rPrChange w:id="518" w:author="James Cole" w:date="2017-02-12T11:50:00Z">
            <w:rPr>
              <w:ins w:id="519" w:author="James Cole" w:date="2017-02-12T11:50:00Z"/>
              <w:rFonts w:ascii="Times New Roman" w:hAnsi="Times New Roman" w:cs="Times New Roman"/>
              <w:color w:val="000000" w:themeColor="text1"/>
            </w:rPr>
          </w:rPrChange>
        </w:rPr>
        <w:pPrChange w:id="520" w:author="James Cole" w:date="2017-02-12T11:50:00Z">
          <w:pPr>
            <w:pStyle w:val="ListParagraph"/>
            <w:widowControl w:val="0"/>
            <w:numPr>
              <w:numId w:val="8"/>
            </w:numPr>
            <w:autoSpaceDE w:val="0"/>
            <w:autoSpaceDN w:val="0"/>
            <w:adjustRightInd w:val="0"/>
            <w:ind w:hanging="360"/>
          </w:pPr>
        </w:pPrChange>
      </w:pPr>
      <w:ins w:id="521" w:author="James Cole" w:date="2017-02-12T11:50:00Z">
        <w:r w:rsidRPr="009D5CAF">
          <w:rPr>
            <w:rFonts w:ascii="Times New Roman" w:hAnsi="Times New Roman" w:cs="Times New Roman"/>
            <w:color w:val="000000" w:themeColor="text1"/>
            <w:sz w:val="24"/>
            <w:rPrChange w:id="522" w:author="James Cole" w:date="2017-02-12T11:50:00Z">
              <w:rPr>
                <w:rFonts w:ascii="Times New Roman" w:hAnsi="Times New Roman" w:cs="Times New Roman"/>
                <w:color w:val="000000" w:themeColor="text1"/>
              </w:rPr>
            </w:rPrChange>
          </w:rPr>
          <w:t>Name this kingdom characterized by chitin</w:t>
        </w:r>
      </w:ins>
      <w:ins w:id="523" w:author="James Cole" w:date="2017-02-13T16:07:00Z">
        <w:r w:rsidR="00516298">
          <w:rPr>
            <w:rFonts w:ascii="Times New Roman" w:hAnsi="Times New Roman" w:cs="Times New Roman"/>
            <w:color w:val="000000" w:themeColor="text1"/>
            <w:sz w:val="24"/>
          </w:rPr>
          <w:t>ous</w:t>
        </w:r>
      </w:ins>
      <w:ins w:id="524" w:author="James Cole" w:date="2017-02-12T11:50:00Z">
        <w:r w:rsidRPr="009D5CAF">
          <w:rPr>
            <w:rFonts w:ascii="Times New Roman" w:hAnsi="Times New Roman" w:cs="Times New Roman"/>
            <w:color w:val="000000" w:themeColor="text1"/>
            <w:sz w:val="24"/>
            <w:rPrChange w:id="525" w:author="James Cole" w:date="2017-02-12T11:50:00Z">
              <w:rPr>
                <w:rFonts w:ascii="Times New Roman" w:hAnsi="Times New Roman" w:cs="Times New Roman"/>
                <w:color w:val="000000" w:themeColor="text1"/>
              </w:rPr>
            </w:rPrChange>
          </w:rPr>
          <w:t xml:space="preserve"> cell walls </w:t>
        </w:r>
      </w:ins>
      <w:ins w:id="526" w:author="James Cole" w:date="2017-02-13T16:07:00Z">
        <w:r w:rsidR="00516298">
          <w:rPr>
            <w:rFonts w:ascii="Times New Roman" w:hAnsi="Times New Roman" w:cs="Times New Roman"/>
            <w:color w:val="000000" w:themeColor="text1"/>
            <w:sz w:val="24"/>
          </w:rPr>
          <w:t>which inc</w:t>
        </w:r>
      </w:ins>
      <w:ins w:id="527" w:author="James Cole" w:date="2017-02-12T11:50:00Z">
        <w:r w:rsidRPr="009D5CAF">
          <w:rPr>
            <w:rFonts w:ascii="Times New Roman" w:hAnsi="Times New Roman" w:cs="Times New Roman"/>
            <w:color w:val="000000" w:themeColor="text1"/>
            <w:sz w:val="24"/>
            <w:rPrChange w:id="528" w:author="James Cole" w:date="2017-02-12T11:50:00Z">
              <w:rPr>
                <w:rFonts w:ascii="Times New Roman" w:hAnsi="Times New Roman" w:cs="Times New Roman"/>
                <w:color w:val="000000" w:themeColor="text1"/>
              </w:rPr>
            </w:rPrChange>
          </w:rPr>
          <w:t>ludes mushrooms and molds.</w:t>
        </w:r>
      </w:ins>
    </w:p>
    <w:p w14:paraId="77517B54" w14:textId="7303AB52" w:rsidR="009D5CAF" w:rsidRPr="009D5CAF" w:rsidRDefault="009D5CAF">
      <w:pPr>
        <w:pStyle w:val="ListParagraph"/>
        <w:widowControl w:val="0"/>
        <w:autoSpaceDE w:val="0"/>
        <w:autoSpaceDN w:val="0"/>
        <w:adjustRightInd w:val="0"/>
        <w:ind w:left="1080"/>
        <w:rPr>
          <w:ins w:id="529" w:author="James Cole" w:date="2017-02-12T11:50:00Z"/>
          <w:rFonts w:ascii="Times New Roman" w:hAnsi="Times New Roman" w:cs="Times New Roman"/>
          <w:color w:val="000000" w:themeColor="text1"/>
          <w:sz w:val="24"/>
          <w:rPrChange w:id="530" w:author="James Cole" w:date="2017-02-12T11:50:00Z">
            <w:rPr>
              <w:ins w:id="531" w:author="James Cole" w:date="2017-02-12T11:50:00Z"/>
              <w:rFonts w:ascii="Times New Roman" w:hAnsi="Times New Roman" w:cs="Times New Roman"/>
              <w:color w:val="000000" w:themeColor="text1"/>
            </w:rPr>
          </w:rPrChange>
        </w:rPr>
        <w:pPrChange w:id="532" w:author="James Cole" w:date="2017-02-12T11:50:00Z">
          <w:pPr>
            <w:pStyle w:val="ListParagraph"/>
            <w:widowControl w:val="0"/>
            <w:numPr>
              <w:numId w:val="8"/>
            </w:numPr>
            <w:autoSpaceDE w:val="0"/>
            <w:autoSpaceDN w:val="0"/>
            <w:adjustRightInd w:val="0"/>
            <w:ind w:hanging="360"/>
          </w:pPr>
        </w:pPrChange>
      </w:pPr>
      <w:ins w:id="533" w:author="James Cole" w:date="2017-02-12T11:50:00Z">
        <w:r>
          <w:rPr>
            <w:rFonts w:ascii="Times New Roman" w:hAnsi="Times New Roman" w:cs="Times New Roman"/>
            <w:iCs/>
            <w:color w:val="000000" w:themeColor="text1"/>
            <w:sz w:val="24"/>
          </w:rPr>
          <w:t>Answer</w:t>
        </w:r>
        <w:r w:rsidRPr="009D5CAF">
          <w:rPr>
            <w:rFonts w:ascii="Times New Roman" w:hAnsi="Times New Roman" w:cs="Times New Roman"/>
            <w:color w:val="000000" w:themeColor="text1"/>
            <w:sz w:val="24"/>
            <w:rPrChange w:id="534" w:author="James Cole" w:date="2017-02-12T11:50:00Z">
              <w:rPr>
                <w:rFonts w:ascii="Times New Roman" w:hAnsi="Times New Roman" w:cs="Times New Roman"/>
                <w:color w:val="000000" w:themeColor="text1"/>
              </w:rPr>
            </w:rPrChange>
          </w:rPr>
          <w:t xml:space="preserve">: </w:t>
        </w:r>
        <w:r w:rsidRPr="009D5CAF">
          <w:rPr>
            <w:rFonts w:ascii="Times New Roman" w:hAnsi="Times New Roman" w:cs="Times New Roman"/>
            <w:b/>
            <w:color w:val="000000" w:themeColor="text1"/>
            <w:sz w:val="24"/>
            <w:u w:val="single"/>
            <w:rPrChange w:id="535" w:author="James Cole" w:date="2017-02-12T11:51:00Z">
              <w:rPr>
                <w:rFonts w:ascii="Times New Roman" w:hAnsi="Times New Roman" w:cs="Times New Roman"/>
                <w:color w:val="000000" w:themeColor="text1"/>
                <w:u w:val="single"/>
              </w:rPr>
            </w:rPrChange>
          </w:rPr>
          <w:t>fungi</w:t>
        </w:r>
      </w:ins>
    </w:p>
    <w:p w14:paraId="0BF54353" w14:textId="6C9D47EE" w:rsidR="009D5CAF" w:rsidRPr="009D5CAF" w:rsidRDefault="009D5CAF">
      <w:pPr>
        <w:pStyle w:val="ListParagraph"/>
        <w:widowControl w:val="0"/>
        <w:numPr>
          <w:ilvl w:val="0"/>
          <w:numId w:val="26"/>
        </w:numPr>
        <w:autoSpaceDE w:val="0"/>
        <w:autoSpaceDN w:val="0"/>
        <w:adjustRightInd w:val="0"/>
        <w:rPr>
          <w:ins w:id="536" w:author="James Cole" w:date="2017-02-12T11:50:00Z"/>
          <w:rFonts w:ascii="Times New Roman" w:hAnsi="Times New Roman" w:cs="Times New Roman"/>
          <w:color w:val="000000" w:themeColor="text1"/>
          <w:sz w:val="24"/>
          <w:rPrChange w:id="537" w:author="James Cole" w:date="2017-02-12T11:50:00Z">
            <w:rPr>
              <w:ins w:id="538" w:author="James Cole" w:date="2017-02-12T11:50:00Z"/>
              <w:rFonts w:ascii="Times New Roman" w:hAnsi="Times New Roman" w:cs="Times New Roman"/>
              <w:color w:val="000000" w:themeColor="text1"/>
            </w:rPr>
          </w:rPrChange>
        </w:rPr>
        <w:pPrChange w:id="539" w:author="James Cole" w:date="2017-02-12T11:50:00Z">
          <w:pPr>
            <w:pStyle w:val="ListParagraph"/>
            <w:widowControl w:val="0"/>
            <w:numPr>
              <w:numId w:val="8"/>
            </w:numPr>
            <w:autoSpaceDE w:val="0"/>
            <w:autoSpaceDN w:val="0"/>
            <w:adjustRightInd w:val="0"/>
            <w:ind w:hanging="360"/>
          </w:pPr>
        </w:pPrChange>
      </w:pPr>
      <w:ins w:id="540" w:author="James Cole" w:date="2017-02-12T11:50:00Z">
        <w:r w:rsidRPr="009D5CAF">
          <w:rPr>
            <w:rFonts w:ascii="Times New Roman" w:hAnsi="Times New Roman" w:cs="Times New Roman"/>
            <w:color w:val="000000" w:themeColor="text1"/>
            <w:sz w:val="24"/>
            <w:rPrChange w:id="541" w:author="James Cole" w:date="2017-02-12T11:50:00Z">
              <w:rPr>
                <w:rFonts w:ascii="Times New Roman" w:hAnsi="Times New Roman" w:cs="Times New Roman"/>
                <w:color w:val="000000" w:themeColor="text1"/>
              </w:rPr>
            </w:rPrChange>
          </w:rPr>
          <w:t>These structures of a fungus are long filaments that make up the mycelium. Cells in these structures are separated by the septa.</w:t>
        </w:r>
      </w:ins>
    </w:p>
    <w:p w14:paraId="5B2479BA" w14:textId="11117BAF" w:rsidR="009D5CAF" w:rsidRPr="009D5CAF" w:rsidRDefault="009D5CAF">
      <w:pPr>
        <w:pStyle w:val="ListParagraph"/>
        <w:widowControl w:val="0"/>
        <w:autoSpaceDE w:val="0"/>
        <w:autoSpaceDN w:val="0"/>
        <w:adjustRightInd w:val="0"/>
        <w:ind w:left="1080"/>
        <w:rPr>
          <w:ins w:id="542" w:author="James Cole" w:date="2017-02-12T11:50:00Z"/>
          <w:rFonts w:ascii="Times New Roman" w:hAnsi="Times New Roman" w:cs="Times New Roman"/>
          <w:color w:val="000000" w:themeColor="text1"/>
          <w:sz w:val="24"/>
          <w:rPrChange w:id="543" w:author="James Cole" w:date="2017-02-12T11:50:00Z">
            <w:rPr>
              <w:ins w:id="544" w:author="James Cole" w:date="2017-02-12T11:50:00Z"/>
              <w:rFonts w:ascii="Times New Roman" w:hAnsi="Times New Roman" w:cs="Times New Roman"/>
              <w:color w:val="000000" w:themeColor="text1"/>
            </w:rPr>
          </w:rPrChange>
        </w:rPr>
        <w:pPrChange w:id="545" w:author="James Cole" w:date="2017-02-12T11:51:00Z">
          <w:pPr>
            <w:pStyle w:val="ListParagraph"/>
            <w:widowControl w:val="0"/>
            <w:numPr>
              <w:numId w:val="8"/>
            </w:numPr>
            <w:autoSpaceDE w:val="0"/>
            <w:autoSpaceDN w:val="0"/>
            <w:adjustRightInd w:val="0"/>
            <w:ind w:hanging="360"/>
          </w:pPr>
        </w:pPrChange>
      </w:pPr>
      <w:ins w:id="546" w:author="James Cole" w:date="2017-02-12T11:51:00Z">
        <w:r>
          <w:rPr>
            <w:rFonts w:ascii="Times New Roman" w:hAnsi="Times New Roman" w:cs="Times New Roman"/>
            <w:iCs/>
            <w:color w:val="000000" w:themeColor="text1"/>
            <w:sz w:val="24"/>
          </w:rPr>
          <w:t>Answer</w:t>
        </w:r>
      </w:ins>
      <w:ins w:id="547" w:author="James Cole" w:date="2017-02-12T11:50:00Z">
        <w:r w:rsidRPr="009D5CAF">
          <w:rPr>
            <w:rFonts w:ascii="Times New Roman" w:hAnsi="Times New Roman" w:cs="Times New Roman"/>
            <w:color w:val="000000" w:themeColor="text1"/>
            <w:sz w:val="24"/>
            <w:rPrChange w:id="548" w:author="James Cole" w:date="2017-02-12T11:50:00Z">
              <w:rPr>
                <w:rFonts w:ascii="Times New Roman" w:hAnsi="Times New Roman" w:cs="Times New Roman"/>
                <w:color w:val="000000" w:themeColor="text1"/>
              </w:rPr>
            </w:rPrChange>
          </w:rPr>
          <w:t xml:space="preserve">: </w:t>
        </w:r>
        <w:r w:rsidRPr="009D5CAF">
          <w:rPr>
            <w:rFonts w:ascii="Times New Roman" w:hAnsi="Times New Roman" w:cs="Times New Roman"/>
            <w:b/>
            <w:color w:val="000000" w:themeColor="text1"/>
            <w:sz w:val="24"/>
            <w:u w:val="single"/>
            <w:rPrChange w:id="549" w:author="James Cole" w:date="2017-02-12T11:51:00Z">
              <w:rPr>
                <w:rFonts w:ascii="Times New Roman" w:hAnsi="Times New Roman" w:cs="Times New Roman"/>
                <w:color w:val="000000" w:themeColor="text1"/>
                <w:u w:val="single"/>
              </w:rPr>
            </w:rPrChange>
          </w:rPr>
          <w:t>hypha</w:t>
        </w:r>
        <w:r w:rsidRPr="009D5CAF">
          <w:rPr>
            <w:rFonts w:ascii="Times New Roman" w:hAnsi="Times New Roman" w:cs="Times New Roman"/>
            <w:color w:val="000000" w:themeColor="text1"/>
            <w:sz w:val="24"/>
            <w:rPrChange w:id="550" w:author="James Cole" w:date="2017-02-12T11:50:00Z">
              <w:rPr>
                <w:rFonts w:ascii="Times New Roman" w:hAnsi="Times New Roman" w:cs="Times New Roman"/>
                <w:color w:val="000000" w:themeColor="text1"/>
              </w:rPr>
            </w:rPrChange>
          </w:rPr>
          <w:t>e</w:t>
        </w:r>
      </w:ins>
    </w:p>
    <w:p w14:paraId="215EC5B7" w14:textId="2517C040" w:rsidR="009D5CAF" w:rsidRPr="009D5CAF" w:rsidRDefault="009D5CAF">
      <w:pPr>
        <w:pStyle w:val="ListParagraph"/>
        <w:widowControl w:val="0"/>
        <w:numPr>
          <w:ilvl w:val="0"/>
          <w:numId w:val="26"/>
        </w:numPr>
        <w:autoSpaceDE w:val="0"/>
        <w:autoSpaceDN w:val="0"/>
        <w:adjustRightInd w:val="0"/>
        <w:rPr>
          <w:ins w:id="551" w:author="James Cole" w:date="2017-02-12T11:50:00Z"/>
          <w:rFonts w:ascii="Times New Roman" w:hAnsi="Times New Roman" w:cs="Times New Roman"/>
          <w:color w:val="000000" w:themeColor="text1"/>
          <w:sz w:val="24"/>
          <w:rPrChange w:id="552" w:author="James Cole" w:date="2017-02-12T11:50:00Z">
            <w:rPr>
              <w:ins w:id="553" w:author="James Cole" w:date="2017-02-12T11:50:00Z"/>
              <w:rFonts w:ascii="Times New Roman" w:hAnsi="Times New Roman" w:cs="Times New Roman"/>
              <w:color w:val="000000" w:themeColor="text1"/>
            </w:rPr>
          </w:rPrChange>
        </w:rPr>
        <w:pPrChange w:id="554" w:author="James Cole" w:date="2017-02-12T11:50:00Z">
          <w:pPr>
            <w:pStyle w:val="ListParagraph"/>
            <w:widowControl w:val="0"/>
            <w:numPr>
              <w:numId w:val="8"/>
            </w:numPr>
            <w:autoSpaceDE w:val="0"/>
            <w:autoSpaceDN w:val="0"/>
            <w:adjustRightInd w:val="0"/>
            <w:ind w:hanging="360"/>
          </w:pPr>
        </w:pPrChange>
      </w:pPr>
      <w:ins w:id="555" w:author="James Cole" w:date="2017-02-12T11:50:00Z">
        <w:r w:rsidRPr="009D5CAF">
          <w:rPr>
            <w:rFonts w:ascii="Times New Roman" w:hAnsi="Times New Roman" w:cs="Times New Roman"/>
            <w:color w:val="000000" w:themeColor="text1"/>
            <w:sz w:val="24"/>
            <w:rPrChange w:id="556" w:author="James Cole" w:date="2017-02-12T11:50:00Z">
              <w:rPr>
                <w:rFonts w:ascii="Times New Roman" w:hAnsi="Times New Roman" w:cs="Times New Roman"/>
                <w:color w:val="000000" w:themeColor="text1"/>
              </w:rPr>
            </w:rPrChange>
          </w:rPr>
          <w:t>This is the symbiotic relationship formed between fungi and the root system of vascular plants in which the fungi provides more nutrients fo</w:t>
        </w:r>
        <w:r w:rsidR="00156090">
          <w:rPr>
            <w:rFonts w:ascii="Times New Roman" w:hAnsi="Times New Roman" w:cs="Times New Roman"/>
            <w:color w:val="000000" w:themeColor="text1"/>
            <w:sz w:val="24"/>
            <w:rPrChange w:id="557" w:author="James Cole" w:date="2017-02-12T11:50:00Z">
              <w:rPr>
                <w:rFonts w:ascii="Times New Roman" w:hAnsi="Times New Roman" w:cs="Times New Roman"/>
                <w:color w:val="000000" w:themeColor="text1"/>
                <w:sz w:val="24"/>
              </w:rPr>
            </w:rPrChange>
          </w:rPr>
          <w:t xml:space="preserve">r absorption and the plant </w:t>
        </w:r>
      </w:ins>
      <w:ins w:id="558" w:author="James Cole" w:date="2017-02-13T16:08:00Z">
        <w:r w:rsidR="00156090">
          <w:rPr>
            <w:rFonts w:ascii="Times New Roman" w:hAnsi="Times New Roman" w:cs="Times New Roman"/>
            <w:color w:val="000000" w:themeColor="text1"/>
            <w:sz w:val="24"/>
          </w:rPr>
          <w:t>provides</w:t>
        </w:r>
      </w:ins>
      <w:ins w:id="559" w:author="James Cole" w:date="2017-02-12T11:50:00Z">
        <w:r w:rsidRPr="009D5CAF">
          <w:rPr>
            <w:rFonts w:ascii="Times New Roman" w:hAnsi="Times New Roman" w:cs="Times New Roman"/>
            <w:color w:val="000000" w:themeColor="text1"/>
            <w:sz w:val="24"/>
            <w:rPrChange w:id="560" w:author="James Cole" w:date="2017-02-12T11:50:00Z">
              <w:rPr>
                <w:rFonts w:ascii="Times New Roman" w:hAnsi="Times New Roman" w:cs="Times New Roman"/>
                <w:color w:val="000000" w:themeColor="text1"/>
              </w:rPr>
            </w:rPrChange>
          </w:rPr>
          <w:t xml:space="preserve"> carbohydrates formed in photosynthesis.</w:t>
        </w:r>
      </w:ins>
    </w:p>
    <w:p w14:paraId="6A693EB5" w14:textId="0C09D8F6" w:rsidR="009D5CAF" w:rsidRPr="009D5CAF" w:rsidRDefault="009D5CAF">
      <w:pPr>
        <w:pStyle w:val="ListParagraph"/>
        <w:ind w:left="1080"/>
        <w:rPr>
          <w:ins w:id="561" w:author="James Cole" w:date="2017-02-12T11:50:00Z"/>
          <w:rFonts w:ascii="Times New Roman" w:hAnsi="Times New Roman" w:cs="Times New Roman"/>
          <w:color w:val="000000" w:themeColor="text1"/>
          <w:sz w:val="24"/>
          <w:u w:val="single"/>
          <w:rPrChange w:id="562" w:author="James Cole" w:date="2017-02-12T11:50:00Z">
            <w:rPr>
              <w:ins w:id="563" w:author="James Cole" w:date="2017-02-12T11:50:00Z"/>
            </w:rPr>
          </w:rPrChange>
        </w:rPr>
        <w:pPrChange w:id="564" w:author="James Cole" w:date="2017-02-12T11:51:00Z">
          <w:pPr>
            <w:pStyle w:val="ListParagraph"/>
            <w:numPr>
              <w:numId w:val="1"/>
            </w:numPr>
            <w:ind w:hanging="360"/>
          </w:pPr>
        </w:pPrChange>
      </w:pPr>
      <w:ins w:id="565" w:author="James Cole" w:date="2017-02-12T11:51:00Z">
        <w:r>
          <w:rPr>
            <w:rFonts w:ascii="Times New Roman" w:hAnsi="Times New Roman" w:cs="Times New Roman"/>
            <w:iCs/>
            <w:color w:val="000000" w:themeColor="text1"/>
            <w:sz w:val="24"/>
          </w:rPr>
          <w:t>Answer</w:t>
        </w:r>
      </w:ins>
      <w:ins w:id="566" w:author="James Cole" w:date="2017-02-12T11:50:00Z">
        <w:r w:rsidRPr="009D5CAF">
          <w:rPr>
            <w:rFonts w:ascii="Times New Roman" w:hAnsi="Times New Roman" w:cs="Times New Roman"/>
            <w:color w:val="000000" w:themeColor="text1"/>
            <w:sz w:val="24"/>
            <w:rPrChange w:id="567" w:author="James Cole" w:date="2017-02-12T11:50:00Z">
              <w:rPr>
                <w:rFonts w:ascii="Times New Roman" w:hAnsi="Times New Roman" w:cs="Times New Roman"/>
                <w:color w:val="000000" w:themeColor="text1"/>
              </w:rPr>
            </w:rPrChange>
          </w:rPr>
          <w:t xml:space="preserve">: </w:t>
        </w:r>
        <w:r w:rsidRPr="009D5CAF">
          <w:rPr>
            <w:rFonts w:ascii="Times New Roman" w:hAnsi="Times New Roman" w:cs="Times New Roman"/>
            <w:b/>
            <w:color w:val="000000" w:themeColor="text1"/>
            <w:sz w:val="24"/>
            <w:u w:val="single"/>
            <w:rPrChange w:id="568" w:author="James Cole" w:date="2017-02-12T11:51:00Z">
              <w:rPr>
                <w:rFonts w:ascii="Times New Roman" w:hAnsi="Times New Roman" w:cs="Times New Roman"/>
                <w:color w:val="000000" w:themeColor="text1"/>
                <w:u w:val="single"/>
              </w:rPr>
            </w:rPrChange>
          </w:rPr>
          <w:t>mycorrhizae</w:t>
        </w:r>
      </w:ins>
    </w:p>
    <w:p w14:paraId="551B0101" w14:textId="77777777" w:rsidR="00D012E5" w:rsidRPr="00D012E5" w:rsidRDefault="00D012E5" w:rsidP="00D012E5">
      <w:pPr>
        <w:pStyle w:val="ListParagraph"/>
        <w:numPr>
          <w:ilvl w:val="0"/>
          <w:numId w:val="8"/>
        </w:numPr>
        <w:rPr>
          <w:ins w:id="569" w:author="James Cole" w:date="2017-02-12T11:52:00Z"/>
          <w:rFonts w:ascii="Times New Roman" w:hAnsi="Times New Roman" w:cs="Times New Roman"/>
          <w:sz w:val="24"/>
          <w:rPrChange w:id="570" w:author="James Cole" w:date="2017-02-12T11:52:00Z">
            <w:rPr>
              <w:ins w:id="571" w:author="James Cole" w:date="2017-02-12T11:52:00Z"/>
              <w:rFonts w:ascii="Times New Roman" w:hAnsi="Times New Roman" w:cs="Times New Roman"/>
            </w:rPr>
          </w:rPrChange>
        </w:rPr>
      </w:pPr>
      <w:ins w:id="572" w:author="James Cole" w:date="2017-02-12T11:52:00Z">
        <w:r w:rsidRPr="00D012E5">
          <w:rPr>
            <w:rFonts w:ascii="Times New Roman" w:hAnsi="Times New Roman" w:cs="Times New Roman"/>
            <w:sz w:val="24"/>
            <w:rPrChange w:id="573" w:author="James Cole" w:date="2017-02-12T11:52:00Z">
              <w:rPr>
                <w:rFonts w:ascii="Times New Roman" w:hAnsi="Times New Roman" w:cs="Times New Roman"/>
              </w:rPr>
            </w:rPrChange>
          </w:rPr>
          <w:t>In this work George asks Hazel why she is crying to which she replies that she cannot remember, but it was “something real sad on television”. For ten points each:</w:t>
        </w:r>
      </w:ins>
    </w:p>
    <w:p w14:paraId="08026BAB" w14:textId="235F8D08" w:rsidR="00D012E5" w:rsidRPr="00D012E5" w:rsidRDefault="00D012E5">
      <w:pPr>
        <w:pStyle w:val="ListParagraph"/>
        <w:numPr>
          <w:ilvl w:val="0"/>
          <w:numId w:val="27"/>
        </w:numPr>
        <w:rPr>
          <w:ins w:id="574" w:author="James Cole" w:date="2017-02-12T11:52:00Z"/>
          <w:rFonts w:ascii="Times New Roman" w:hAnsi="Times New Roman" w:cs="Times New Roman"/>
          <w:sz w:val="24"/>
          <w:rPrChange w:id="575" w:author="James Cole" w:date="2017-02-12T11:52:00Z">
            <w:rPr>
              <w:ins w:id="576" w:author="James Cole" w:date="2017-02-12T11:52:00Z"/>
              <w:rFonts w:ascii="Times New Roman" w:hAnsi="Times New Roman" w:cs="Times New Roman"/>
            </w:rPr>
          </w:rPrChange>
        </w:rPr>
        <w:pPrChange w:id="577" w:author="James Cole" w:date="2017-02-12T11:52:00Z">
          <w:pPr>
            <w:pStyle w:val="ListParagraph"/>
            <w:numPr>
              <w:numId w:val="8"/>
            </w:numPr>
            <w:ind w:hanging="360"/>
          </w:pPr>
        </w:pPrChange>
      </w:pPr>
      <w:ins w:id="578" w:author="James Cole" w:date="2017-02-12T11:52:00Z">
        <w:r w:rsidRPr="00D012E5">
          <w:rPr>
            <w:rFonts w:ascii="Times New Roman" w:hAnsi="Times New Roman" w:cs="Times New Roman"/>
            <w:sz w:val="24"/>
            <w:rPrChange w:id="579" w:author="James Cole" w:date="2017-02-12T11:52:00Z">
              <w:rPr>
                <w:rFonts w:ascii="Times New Roman" w:hAnsi="Times New Roman" w:cs="Times New Roman"/>
              </w:rPr>
            </w:rPrChange>
          </w:rPr>
          <w:t>Name this short story set in 2081 in which everyone must wear handicaps</w:t>
        </w:r>
      </w:ins>
      <w:ins w:id="580" w:author="James Cole" w:date="2017-02-14T12:33:00Z">
        <w:r w:rsidR="004C1B7E">
          <w:rPr>
            <w:rFonts w:ascii="Times New Roman" w:hAnsi="Times New Roman" w:cs="Times New Roman"/>
            <w:sz w:val="24"/>
          </w:rPr>
          <w:t xml:space="preserve"> though the title character</w:t>
        </w:r>
      </w:ins>
      <w:ins w:id="581" w:author="James Cole" w:date="2017-02-14T12:34:00Z">
        <w:r w:rsidR="004C1B7E">
          <w:rPr>
            <w:rFonts w:ascii="Times New Roman" w:hAnsi="Times New Roman" w:cs="Times New Roman"/>
            <w:sz w:val="24"/>
          </w:rPr>
          <w:t xml:space="preserve">, </w:t>
        </w:r>
        <w:r w:rsidR="004C1B7E" w:rsidRPr="008A1E47">
          <w:rPr>
            <w:rFonts w:ascii="Times New Roman" w:hAnsi="Times New Roman" w:cs="Times New Roman"/>
            <w:sz w:val="24"/>
          </w:rPr>
          <w:t>who</w:t>
        </w:r>
        <w:r w:rsidR="004C1B7E">
          <w:rPr>
            <w:rFonts w:ascii="Times New Roman" w:hAnsi="Times New Roman" w:cs="Times New Roman"/>
            <w:sz w:val="24"/>
          </w:rPr>
          <w:t xml:space="preserve"> declares himself ‘the Emperor’, refuses. </w:t>
        </w:r>
      </w:ins>
    </w:p>
    <w:p w14:paraId="5FE92C9A" w14:textId="64BF2E96" w:rsidR="00D012E5" w:rsidRPr="00D012E5" w:rsidRDefault="00D012E5">
      <w:pPr>
        <w:pStyle w:val="ListParagraph"/>
        <w:ind w:left="1080"/>
        <w:rPr>
          <w:ins w:id="582" w:author="James Cole" w:date="2017-02-12T11:52:00Z"/>
          <w:rFonts w:ascii="Times New Roman" w:hAnsi="Times New Roman" w:cs="Times New Roman"/>
          <w:sz w:val="24"/>
          <w:rPrChange w:id="583" w:author="James Cole" w:date="2017-02-12T11:52:00Z">
            <w:rPr>
              <w:ins w:id="584" w:author="James Cole" w:date="2017-02-12T11:52:00Z"/>
              <w:rFonts w:ascii="Times New Roman" w:hAnsi="Times New Roman" w:cs="Times New Roman"/>
            </w:rPr>
          </w:rPrChange>
        </w:rPr>
        <w:pPrChange w:id="585" w:author="James Cole" w:date="2017-02-12T11:52:00Z">
          <w:pPr>
            <w:pStyle w:val="ListParagraph"/>
            <w:numPr>
              <w:numId w:val="8"/>
            </w:numPr>
            <w:ind w:hanging="360"/>
          </w:pPr>
        </w:pPrChange>
      </w:pPr>
      <w:ins w:id="586" w:author="James Cole" w:date="2017-02-12T11:52:00Z">
        <w:r>
          <w:rPr>
            <w:rFonts w:ascii="Times New Roman" w:hAnsi="Times New Roman" w:cs="Times New Roman"/>
            <w:sz w:val="24"/>
          </w:rPr>
          <w:t>Answer:</w:t>
        </w:r>
        <w:r w:rsidRPr="00D012E5">
          <w:rPr>
            <w:rFonts w:ascii="Times New Roman" w:hAnsi="Times New Roman" w:cs="Times New Roman"/>
            <w:sz w:val="24"/>
            <w:rPrChange w:id="587" w:author="James Cole" w:date="2017-02-12T11:52:00Z">
              <w:rPr>
                <w:rFonts w:ascii="Times New Roman" w:hAnsi="Times New Roman" w:cs="Times New Roman"/>
              </w:rPr>
            </w:rPrChange>
          </w:rPr>
          <w:t xml:space="preserve"> </w:t>
        </w:r>
        <w:r>
          <w:rPr>
            <w:rFonts w:ascii="Times New Roman" w:hAnsi="Times New Roman" w:cs="Times New Roman"/>
            <w:sz w:val="24"/>
          </w:rPr>
          <w:t>“</w:t>
        </w:r>
        <w:r w:rsidRPr="00D012E5">
          <w:rPr>
            <w:rFonts w:ascii="Times New Roman" w:hAnsi="Times New Roman" w:cs="Times New Roman"/>
            <w:b/>
            <w:sz w:val="24"/>
            <w:u w:val="single"/>
            <w:rPrChange w:id="588" w:author="James Cole" w:date="2017-02-12T11:52:00Z">
              <w:rPr>
                <w:rFonts w:ascii="Times New Roman" w:hAnsi="Times New Roman" w:cs="Times New Roman"/>
                <w:u w:val="single"/>
              </w:rPr>
            </w:rPrChange>
          </w:rPr>
          <w:t>Harrison Bergeron</w:t>
        </w:r>
        <w:r>
          <w:rPr>
            <w:rFonts w:ascii="Times New Roman" w:hAnsi="Times New Roman" w:cs="Times New Roman"/>
            <w:sz w:val="24"/>
          </w:rPr>
          <w:t>”</w:t>
        </w:r>
      </w:ins>
    </w:p>
    <w:p w14:paraId="0F60F39A" w14:textId="0A9EC0FB" w:rsidR="00D012E5" w:rsidRPr="00D012E5" w:rsidRDefault="00D012E5">
      <w:pPr>
        <w:pStyle w:val="ListParagraph"/>
        <w:numPr>
          <w:ilvl w:val="0"/>
          <w:numId w:val="27"/>
        </w:numPr>
        <w:rPr>
          <w:ins w:id="589" w:author="James Cole" w:date="2017-02-12T11:52:00Z"/>
          <w:rFonts w:ascii="Times New Roman" w:hAnsi="Times New Roman" w:cs="Times New Roman"/>
          <w:sz w:val="24"/>
          <w:rPrChange w:id="590" w:author="James Cole" w:date="2017-02-12T11:52:00Z">
            <w:rPr>
              <w:ins w:id="591" w:author="James Cole" w:date="2017-02-12T11:52:00Z"/>
              <w:rFonts w:ascii="Times New Roman" w:hAnsi="Times New Roman" w:cs="Times New Roman"/>
            </w:rPr>
          </w:rPrChange>
        </w:rPr>
        <w:pPrChange w:id="592" w:author="James Cole" w:date="2017-02-12T11:52:00Z">
          <w:pPr>
            <w:pStyle w:val="ListParagraph"/>
            <w:numPr>
              <w:numId w:val="8"/>
            </w:numPr>
            <w:ind w:hanging="360"/>
          </w:pPr>
        </w:pPrChange>
      </w:pPr>
      <w:ins w:id="593" w:author="James Cole" w:date="2017-02-12T11:52:00Z">
        <w:r w:rsidRPr="00D012E5">
          <w:rPr>
            <w:rFonts w:ascii="Times New Roman" w:hAnsi="Times New Roman" w:cs="Times New Roman"/>
            <w:sz w:val="24"/>
            <w:rPrChange w:id="594" w:author="James Cole" w:date="2017-02-12T11:52:00Z">
              <w:rPr>
                <w:rFonts w:ascii="Times New Roman" w:hAnsi="Times New Roman" w:cs="Times New Roman"/>
              </w:rPr>
            </w:rPrChange>
          </w:rPr>
          <w:t xml:space="preserve">This author of “Harrison Bergeron” is better known for a novel in which Billy Pilgrim survives the firebombing of Dresden, </w:t>
        </w:r>
        <w:r w:rsidRPr="00D012E5">
          <w:rPr>
            <w:rFonts w:ascii="Times New Roman" w:hAnsi="Times New Roman" w:cs="Times New Roman"/>
            <w:i/>
            <w:sz w:val="24"/>
            <w:rPrChange w:id="595" w:author="James Cole" w:date="2017-02-12T11:52:00Z">
              <w:rPr>
                <w:rFonts w:ascii="Times New Roman" w:hAnsi="Times New Roman" w:cs="Times New Roman"/>
                <w:i/>
              </w:rPr>
            </w:rPrChange>
          </w:rPr>
          <w:t>Slaughterhouse-Five,</w:t>
        </w:r>
      </w:ins>
    </w:p>
    <w:p w14:paraId="156E24C1" w14:textId="7C6AA0F0" w:rsidR="00D012E5" w:rsidRPr="00D012E5" w:rsidRDefault="00D012E5">
      <w:pPr>
        <w:pStyle w:val="ListParagraph"/>
        <w:ind w:left="1080"/>
        <w:rPr>
          <w:ins w:id="596" w:author="James Cole" w:date="2017-02-12T11:52:00Z"/>
          <w:rFonts w:ascii="Times New Roman" w:hAnsi="Times New Roman" w:cs="Times New Roman"/>
          <w:sz w:val="24"/>
          <w:rPrChange w:id="597" w:author="James Cole" w:date="2017-02-12T11:52:00Z">
            <w:rPr>
              <w:ins w:id="598" w:author="James Cole" w:date="2017-02-12T11:52:00Z"/>
              <w:rFonts w:ascii="Times New Roman" w:hAnsi="Times New Roman" w:cs="Times New Roman"/>
            </w:rPr>
          </w:rPrChange>
        </w:rPr>
        <w:pPrChange w:id="599" w:author="James Cole" w:date="2017-02-12T11:52:00Z">
          <w:pPr>
            <w:pStyle w:val="ListParagraph"/>
            <w:numPr>
              <w:numId w:val="8"/>
            </w:numPr>
            <w:ind w:hanging="360"/>
          </w:pPr>
        </w:pPrChange>
      </w:pPr>
      <w:ins w:id="600" w:author="James Cole" w:date="2017-02-12T11:52:00Z">
        <w:r>
          <w:rPr>
            <w:rFonts w:ascii="Times New Roman" w:hAnsi="Times New Roman" w:cs="Times New Roman"/>
            <w:sz w:val="24"/>
          </w:rPr>
          <w:t>Answer</w:t>
        </w:r>
        <w:r w:rsidRPr="00D012E5">
          <w:rPr>
            <w:rFonts w:ascii="Times New Roman" w:hAnsi="Times New Roman" w:cs="Times New Roman"/>
            <w:sz w:val="24"/>
            <w:rPrChange w:id="601" w:author="James Cole" w:date="2017-02-12T11:52:00Z">
              <w:rPr>
                <w:rFonts w:ascii="Times New Roman" w:hAnsi="Times New Roman" w:cs="Times New Roman"/>
              </w:rPr>
            </w:rPrChange>
          </w:rPr>
          <w:t xml:space="preserve">: Kurt </w:t>
        </w:r>
        <w:r w:rsidRPr="00D012E5">
          <w:rPr>
            <w:rFonts w:ascii="Times New Roman" w:hAnsi="Times New Roman" w:cs="Times New Roman"/>
            <w:b/>
            <w:sz w:val="24"/>
            <w:u w:val="single"/>
            <w:rPrChange w:id="602" w:author="James Cole" w:date="2017-02-12T11:52:00Z">
              <w:rPr>
                <w:rFonts w:ascii="Times New Roman" w:hAnsi="Times New Roman" w:cs="Times New Roman"/>
                <w:u w:val="single"/>
              </w:rPr>
            </w:rPrChange>
          </w:rPr>
          <w:t>Vonnegut</w:t>
        </w:r>
      </w:ins>
    </w:p>
    <w:p w14:paraId="3D84B05E" w14:textId="166066A0" w:rsidR="00D012E5" w:rsidRPr="004C1B7E" w:rsidRDefault="00D012E5">
      <w:pPr>
        <w:pStyle w:val="ListParagraph"/>
        <w:numPr>
          <w:ilvl w:val="0"/>
          <w:numId w:val="27"/>
        </w:numPr>
        <w:rPr>
          <w:ins w:id="603" w:author="James Cole" w:date="2017-02-12T11:52:00Z"/>
          <w:rFonts w:ascii="Times New Roman" w:hAnsi="Times New Roman" w:cs="Times New Roman"/>
          <w:sz w:val="24"/>
          <w:rPrChange w:id="604" w:author="James Cole" w:date="2017-02-14T12:34:00Z">
            <w:rPr>
              <w:ins w:id="605" w:author="James Cole" w:date="2017-02-12T11:52:00Z"/>
              <w:rFonts w:ascii="Times New Roman" w:hAnsi="Times New Roman" w:cs="Times New Roman"/>
            </w:rPr>
          </w:rPrChange>
        </w:rPr>
        <w:pPrChange w:id="606" w:author="James Cole" w:date="2017-02-12T11:52:00Z">
          <w:pPr>
            <w:pStyle w:val="ListParagraph"/>
            <w:numPr>
              <w:numId w:val="8"/>
            </w:numPr>
            <w:ind w:hanging="360"/>
          </w:pPr>
        </w:pPrChange>
      </w:pPr>
      <w:ins w:id="607" w:author="James Cole" w:date="2017-02-12T11:52:00Z">
        <w:r w:rsidRPr="004C1B7E">
          <w:rPr>
            <w:rFonts w:ascii="Times New Roman" w:hAnsi="Times New Roman" w:cs="Times New Roman"/>
            <w:sz w:val="24"/>
            <w:rPrChange w:id="608" w:author="James Cole" w:date="2017-02-14T12:34:00Z">
              <w:rPr>
                <w:rFonts w:ascii="Times New Roman" w:hAnsi="Times New Roman" w:cs="Times New Roman"/>
              </w:rPr>
            </w:rPrChange>
          </w:rPr>
          <w:t xml:space="preserve">In the novel </w:t>
        </w:r>
        <w:r w:rsidRPr="004C1B7E">
          <w:rPr>
            <w:rFonts w:ascii="Times New Roman" w:hAnsi="Times New Roman" w:cs="Times New Roman"/>
            <w:i/>
            <w:sz w:val="24"/>
            <w:rPrChange w:id="609" w:author="James Cole" w:date="2017-02-14T12:34:00Z">
              <w:rPr>
                <w:rFonts w:ascii="Times New Roman" w:hAnsi="Times New Roman" w:cs="Times New Roman"/>
                <w:i/>
              </w:rPr>
            </w:rPrChange>
          </w:rPr>
          <w:t xml:space="preserve">Cat’s Cradle, </w:t>
        </w:r>
        <w:r w:rsidRPr="004C1B7E">
          <w:rPr>
            <w:rFonts w:ascii="Times New Roman" w:hAnsi="Times New Roman" w:cs="Times New Roman"/>
            <w:sz w:val="24"/>
            <w:rPrChange w:id="610" w:author="James Cole" w:date="2017-02-14T12:34:00Z">
              <w:rPr>
                <w:rFonts w:ascii="Times New Roman" w:hAnsi="Times New Roman" w:cs="Times New Roman"/>
              </w:rPr>
            </w:rPrChange>
          </w:rPr>
          <w:t>Dr. Hoenikker invents this substance which the people of San Lorenzo use in a mass suicide.</w:t>
        </w:r>
      </w:ins>
    </w:p>
    <w:p w14:paraId="3D27ABE1" w14:textId="62DC399D" w:rsidR="00965C29" w:rsidRPr="00D012E5" w:rsidRDefault="00D012E5">
      <w:pPr>
        <w:pStyle w:val="ListParagraph"/>
        <w:spacing w:after="0"/>
        <w:ind w:left="1080"/>
        <w:rPr>
          <w:ins w:id="611" w:author="James Cole" w:date="2017-02-11T14:39:00Z"/>
          <w:rFonts w:ascii="Times New Roman" w:hAnsi="Times New Roman" w:cs="Times New Roman"/>
          <w:sz w:val="24"/>
          <w:u w:val="single"/>
          <w:rPrChange w:id="612" w:author="James Cole" w:date="2017-02-12T11:52:00Z">
            <w:rPr>
              <w:ins w:id="613" w:author="James Cole" w:date="2017-02-11T14:39:00Z"/>
              <w:rFonts w:ascii="Times New Roman" w:hAnsi="Times New Roman" w:cs="Times New Roman"/>
              <w:sz w:val="24"/>
            </w:rPr>
          </w:rPrChange>
        </w:rPr>
        <w:pPrChange w:id="614" w:author="James Cole" w:date="2017-02-12T11:58:00Z">
          <w:pPr>
            <w:pStyle w:val="ListParagraph"/>
            <w:numPr>
              <w:numId w:val="1"/>
            </w:numPr>
            <w:ind w:hanging="360"/>
          </w:pPr>
        </w:pPrChange>
      </w:pPr>
      <w:ins w:id="615" w:author="James Cole" w:date="2017-02-12T11:52:00Z">
        <w:r w:rsidRPr="004C1B7E">
          <w:rPr>
            <w:rFonts w:ascii="Times New Roman" w:hAnsi="Times New Roman" w:cs="Times New Roman"/>
            <w:sz w:val="24"/>
            <w:rPrChange w:id="616" w:author="James Cole" w:date="2017-02-14T12:34:00Z">
              <w:rPr>
                <w:rFonts w:ascii="Times New Roman" w:hAnsi="Times New Roman" w:cs="Times New Roman"/>
                <w:sz w:val="24"/>
              </w:rPr>
            </w:rPrChange>
          </w:rPr>
          <w:t>Answer</w:t>
        </w:r>
        <w:r w:rsidRPr="004C1B7E">
          <w:rPr>
            <w:rFonts w:ascii="Times New Roman" w:hAnsi="Times New Roman" w:cs="Times New Roman"/>
            <w:sz w:val="24"/>
            <w:rPrChange w:id="617" w:author="James Cole" w:date="2017-02-14T12:34:00Z">
              <w:rPr>
                <w:rFonts w:ascii="Times New Roman" w:hAnsi="Times New Roman" w:cs="Times New Roman"/>
              </w:rPr>
            </w:rPrChange>
          </w:rPr>
          <w:t xml:space="preserve">: </w:t>
        </w:r>
        <w:r w:rsidRPr="004C1B7E">
          <w:rPr>
            <w:rFonts w:ascii="Times New Roman" w:hAnsi="Times New Roman" w:cs="Times New Roman"/>
            <w:b/>
            <w:sz w:val="24"/>
            <w:u w:val="single"/>
            <w:rPrChange w:id="618" w:author="James Cole" w:date="2017-02-14T12:34:00Z">
              <w:rPr>
                <w:rFonts w:ascii="Times New Roman" w:hAnsi="Times New Roman" w:cs="Times New Roman"/>
                <w:u w:val="single"/>
              </w:rPr>
            </w:rPrChange>
          </w:rPr>
          <w:t>ice-nine</w:t>
        </w:r>
      </w:ins>
    </w:p>
    <w:p w14:paraId="4B8280BB" w14:textId="14D3A078" w:rsidR="00D012E5" w:rsidRPr="00D012E5" w:rsidRDefault="00D012E5">
      <w:pPr>
        <w:pStyle w:val="NormalWeb"/>
        <w:numPr>
          <w:ilvl w:val="0"/>
          <w:numId w:val="8"/>
        </w:numPr>
        <w:spacing w:before="0" w:beforeAutospacing="0" w:after="0" w:afterAutospacing="0"/>
        <w:rPr>
          <w:ins w:id="619" w:author="James Cole" w:date="2017-02-12T11:54:00Z"/>
        </w:rPr>
        <w:pPrChange w:id="620" w:author="James Cole" w:date="2017-02-12T11:58:00Z">
          <w:pPr>
            <w:spacing w:after="0" w:line="240" w:lineRule="auto"/>
          </w:pPr>
        </w:pPrChange>
      </w:pPr>
      <w:ins w:id="621" w:author="James Cole" w:date="2017-02-12T11:54:00Z">
        <w:r w:rsidRPr="00D012E5">
          <w:rPr>
            <w:color w:val="000000"/>
          </w:rPr>
          <w:t>Scientists in the early 20th century were greatly concerned with child development. F</w:t>
        </w:r>
      </w:ins>
      <w:ins w:id="622" w:author="James Cole" w:date="2017-02-12T11:58:00Z">
        <w:r w:rsidR="00AC3C23">
          <w:rPr>
            <w:color w:val="000000"/>
          </w:rPr>
          <w:t>or ten points each-</w:t>
        </w:r>
      </w:ins>
    </w:p>
    <w:p w14:paraId="5D4E45C5" w14:textId="6C3381D0" w:rsidR="00D012E5" w:rsidRPr="00D012E5" w:rsidRDefault="00D012E5">
      <w:pPr>
        <w:pStyle w:val="ListParagraph"/>
        <w:numPr>
          <w:ilvl w:val="0"/>
          <w:numId w:val="29"/>
        </w:numPr>
        <w:spacing w:after="0" w:line="240" w:lineRule="auto"/>
        <w:rPr>
          <w:ins w:id="623" w:author="James Cole" w:date="2017-02-12T11:57:00Z"/>
          <w:rFonts w:ascii="Times New Roman" w:eastAsia="Times New Roman" w:hAnsi="Times New Roman" w:cs="Times New Roman"/>
          <w:color w:val="000000"/>
          <w:sz w:val="24"/>
          <w:szCs w:val="24"/>
          <w:rPrChange w:id="624" w:author="James Cole" w:date="2017-02-12T11:57:00Z">
            <w:rPr>
              <w:ins w:id="625" w:author="James Cole" w:date="2017-02-12T11:57:00Z"/>
            </w:rPr>
          </w:rPrChange>
        </w:rPr>
        <w:pPrChange w:id="626" w:author="James Cole" w:date="2017-02-12T11:57:00Z">
          <w:pPr>
            <w:spacing w:after="0" w:line="240" w:lineRule="auto"/>
          </w:pPr>
        </w:pPrChange>
      </w:pPr>
      <w:ins w:id="627" w:author="James Cole" w:date="2017-02-12T11:55:00Z">
        <w:r w:rsidRPr="00D012E5">
          <w:rPr>
            <w:rFonts w:ascii="Times New Roman" w:eastAsia="Times New Roman" w:hAnsi="Times New Roman" w:cs="Times New Roman"/>
            <w:color w:val="000000"/>
            <w:sz w:val="24"/>
            <w:szCs w:val="24"/>
            <w:rPrChange w:id="628" w:author="James Cole" w:date="2017-02-12T11:57:00Z">
              <w:rPr/>
            </w:rPrChange>
          </w:rPr>
          <w:lastRenderedPageBreak/>
          <w:t xml:space="preserve">This Austrian psychologist believed that childhood development was dependent not only on parental units but also on community teachers and peers. He likewise </w:t>
        </w:r>
      </w:ins>
      <w:ins w:id="629" w:author="James Cole" w:date="2017-02-12T11:56:00Z">
        <w:r w:rsidRPr="00D012E5">
          <w:rPr>
            <w:rFonts w:ascii="Times New Roman" w:eastAsia="Times New Roman" w:hAnsi="Times New Roman" w:cs="Times New Roman"/>
            <w:color w:val="000000"/>
            <w:sz w:val="24"/>
            <w:szCs w:val="24"/>
            <w:rPrChange w:id="630" w:author="James Cole" w:date="2017-02-12T11:57:00Z">
              <w:rPr/>
            </w:rPrChange>
          </w:rPr>
          <w:t xml:space="preserve">believed that one of the chief sources of personality development was the inferiority complex, an isolating </w:t>
        </w:r>
      </w:ins>
      <w:ins w:id="631" w:author="James Cole" w:date="2017-02-12T11:57:00Z">
        <w:r w:rsidRPr="00D012E5">
          <w:rPr>
            <w:rFonts w:ascii="Times New Roman" w:eastAsia="Times New Roman" w:hAnsi="Times New Roman" w:cs="Times New Roman"/>
            <w:color w:val="000000"/>
            <w:sz w:val="24"/>
            <w:szCs w:val="24"/>
            <w:rPrChange w:id="632" w:author="James Cole" w:date="2017-02-12T11:57:00Z">
              <w:rPr/>
            </w:rPrChange>
          </w:rPr>
          <w:t xml:space="preserve">drive that influenced an individual’s goals. </w:t>
        </w:r>
      </w:ins>
    </w:p>
    <w:p w14:paraId="4F9A6BC6" w14:textId="0DBFA4C9" w:rsidR="00D012E5" w:rsidRPr="00D012E5" w:rsidRDefault="00D012E5" w:rsidP="00156090">
      <w:pPr>
        <w:spacing w:after="0" w:line="240" w:lineRule="auto"/>
        <w:ind w:left="360" w:firstLine="720"/>
        <w:rPr>
          <w:ins w:id="633" w:author="James Cole" w:date="2017-02-12T11:54:00Z"/>
          <w:rFonts w:ascii="Times New Roman" w:eastAsia="Times New Roman" w:hAnsi="Times New Roman" w:cs="Times New Roman"/>
          <w:sz w:val="24"/>
          <w:szCs w:val="24"/>
        </w:rPr>
        <w:pPrChange w:id="634" w:author="James Cole" w:date="2017-02-13T16:08:00Z">
          <w:pPr>
            <w:spacing w:after="0" w:line="240" w:lineRule="auto"/>
          </w:pPr>
        </w:pPrChange>
      </w:pPr>
      <w:ins w:id="635" w:author="James Cole" w:date="2017-02-12T11:57:00Z">
        <w:r>
          <w:rPr>
            <w:rFonts w:ascii="Times New Roman" w:eastAsia="Times New Roman" w:hAnsi="Times New Roman" w:cs="Times New Roman"/>
            <w:color w:val="000000"/>
            <w:sz w:val="24"/>
            <w:szCs w:val="24"/>
          </w:rPr>
          <w:t xml:space="preserve">Answer: Alfred </w:t>
        </w:r>
        <w:r>
          <w:rPr>
            <w:rFonts w:ascii="Times New Roman" w:eastAsia="Times New Roman" w:hAnsi="Times New Roman" w:cs="Times New Roman"/>
            <w:b/>
            <w:color w:val="000000"/>
            <w:sz w:val="24"/>
            <w:szCs w:val="24"/>
            <w:u w:val="single"/>
          </w:rPr>
          <w:t>Adler</w:t>
        </w:r>
      </w:ins>
    </w:p>
    <w:p w14:paraId="1ED789A9" w14:textId="71E08EEA" w:rsidR="00D012E5" w:rsidRPr="00D012E5" w:rsidRDefault="00D012E5">
      <w:pPr>
        <w:pStyle w:val="ListParagraph"/>
        <w:numPr>
          <w:ilvl w:val="0"/>
          <w:numId w:val="29"/>
        </w:numPr>
        <w:spacing w:after="0" w:line="240" w:lineRule="auto"/>
        <w:rPr>
          <w:ins w:id="636" w:author="James Cole" w:date="2017-02-12T11:54:00Z"/>
          <w:rFonts w:ascii="Times New Roman" w:eastAsia="Times New Roman" w:hAnsi="Times New Roman" w:cs="Times New Roman"/>
          <w:sz w:val="24"/>
          <w:szCs w:val="24"/>
          <w:rPrChange w:id="637" w:author="James Cole" w:date="2017-02-12T11:57:00Z">
            <w:rPr>
              <w:ins w:id="638" w:author="James Cole" w:date="2017-02-12T11:54:00Z"/>
            </w:rPr>
          </w:rPrChange>
        </w:rPr>
        <w:pPrChange w:id="639" w:author="James Cole" w:date="2017-02-12T11:57:00Z">
          <w:pPr>
            <w:spacing w:after="0" w:line="240" w:lineRule="auto"/>
          </w:pPr>
        </w:pPrChange>
      </w:pPr>
      <w:ins w:id="640" w:author="James Cole" w:date="2017-02-12T11:54:00Z">
        <w:r w:rsidRPr="00D012E5">
          <w:rPr>
            <w:rFonts w:ascii="Times New Roman" w:eastAsia="Times New Roman" w:hAnsi="Times New Roman" w:cs="Times New Roman"/>
            <w:color w:val="000000"/>
            <w:sz w:val="24"/>
            <w:szCs w:val="24"/>
            <w:rPrChange w:id="641" w:author="James Cole" w:date="2017-02-12T11:57:00Z">
              <w:rPr/>
            </w:rPrChange>
          </w:rPr>
          <w:t>This German-American psychologist studied psychosocial development, formulating an eight step set of obstacles that people have to overcome, including Trust vs. Mistrust as an infant and Identity vs. Role Confusion as an adolescent.</w:t>
        </w:r>
      </w:ins>
    </w:p>
    <w:p w14:paraId="2B41FBAF" w14:textId="6ED2089F" w:rsidR="00D012E5" w:rsidRPr="00D012E5" w:rsidRDefault="00D012E5" w:rsidP="00156090">
      <w:pPr>
        <w:spacing w:after="0" w:line="240" w:lineRule="auto"/>
        <w:ind w:left="360" w:firstLine="720"/>
        <w:rPr>
          <w:ins w:id="642" w:author="James Cole" w:date="2017-02-12T11:54:00Z"/>
          <w:rFonts w:ascii="Times New Roman" w:eastAsia="Times New Roman" w:hAnsi="Times New Roman" w:cs="Times New Roman"/>
          <w:sz w:val="24"/>
          <w:szCs w:val="24"/>
        </w:rPr>
        <w:pPrChange w:id="643" w:author="James Cole" w:date="2017-02-13T16:08:00Z">
          <w:pPr>
            <w:spacing w:after="0" w:line="240" w:lineRule="auto"/>
          </w:pPr>
        </w:pPrChange>
      </w:pPr>
      <w:ins w:id="644" w:author="James Cole" w:date="2017-02-12T11:57:00Z">
        <w:r>
          <w:rPr>
            <w:rFonts w:ascii="Times New Roman" w:eastAsia="Times New Roman" w:hAnsi="Times New Roman" w:cs="Times New Roman"/>
            <w:bCs/>
            <w:color w:val="000000"/>
            <w:sz w:val="24"/>
            <w:szCs w:val="24"/>
          </w:rPr>
          <w:t xml:space="preserve">Answer: </w:t>
        </w:r>
      </w:ins>
      <w:ins w:id="645" w:author="James Cole" w:date="2017-02-12T11:54:00Z">
        <w:r w:rsidRPr="00D012E5">
          <w:rPr>
            <w:rFonts w:ascii="Times New Roman" w:eastAsia="Times New Roman" w:hAnsi="Times New Roman" w:cs="Times New Roman"/>
            <w:color w:val="000000"/>
            <w:sz w:val="24"/>
            <w:szCs w:val="24"/>
          </w:rPr>
          <w:t xml:space="preserve">Erik </w:t>
        </w:r>
        <w:r w:rsidRPr="00D012E5">
          <w:rPr>
            <w:rFonts w:ascii="Times New Roman" w:eastAsia="Times New Roman" w:hAnsi="Times New Roman" w:cs="Times New Roman"/>
            <w:b/>
            <w:color w:val="000000"/>
            <w:sz w:val="24"/>
            <w:szCs w:val="24"/>
            <w:u w:val="single"/>
            <w:rPrChange w:id="646" w:author="James Cole" w:date="2017-02-12T11:58:00Z">
              <w:rPr>
                <w:rFonts w:ascii="Times New Roman" w:eastAsia="Times New Roman" w:hAnsi="Times New Roman" w:cs="Times New Roman"/>
                <w:color w:val="000000"/>
                <w:sz w:val="24"/>
                <w:szCs w:val="24"/>
                <w:u w:val="single"/>
              </w:rPr>
            </w:rPrChange>
          </w:rPr>
          <w:t>Erikson</w:t>
        </w:r>
      </w:ins>
    </w:p>
    <w:p w14:paraId="1D6141F7" w14:textId="7EDB6F64" w:rsidR="00D012E5" w:rsidRPr="00D012E5" w:rsidRDefault="00BF2E43">
      <w:pPr>
        <w:pStyle w:val="ListParagraph"/>
        <w:numPr>
          <w:ilvl w:val="0"/>
          <w:numId w:val="29"/>
        </w:numPr>
        <w:spacing w:after="0" w:line="240" w:lineRule="auto"/>
        <w:rPr>
          <w:ins w:id="647" w:author="James Cole" w:date="2017-02-12T11:54:00Z"/>
          <w:rFonts w:ascii="Times New Roman" w:eastAsia="Times New Roman" w:hAnsi="Times New Roman" w:cs="Times New Roman"/>
          <w:sz w:val="24"/>
          <w:szCs w:val="24"/>
          <w:rPrChange w:id="648" w:author="James Cole" w:date="2017-02-12T11:58:00Z">
            <w:rPr>
              <w:ins w:id="649" w:author="James Cole" w:date="2017-02-12T11:54:00Z"/>
            </w:rPr>
          </w:rPrChange>
        </w:rPr>
        <w:pPrChange w:id="650" w:author="James Cole" w:date="2017-02-12T11:58:00Z">
          <w:pPr>
            <w:spacing w:after="0" w:line="240" w:lineRule="auto"/>
          </w:pPr>
        </w:pPrChange>
      </w:pPr>
      <w:ins w:id="651" w:author="James Cole" w:date="2017-02-12T11:54:00Z">
        <w:r>
          <w:rPr>
            <w:rFonts w:ascii="Times New Roman" w:eastAsia="Times New Roman" w:hAnsi="Times New Roman" w:cs="Times New Roman"/>
            <w:color w:val="000000"/>
            <w:sz w:val="24"/>
            <w:szCs w:val="24"/>
            <w:rPrChange w:id="652" w:author="James Cole" w:date="2017-02-12T11:58:00Z">
              <w:rPr>
                <w:rFonts w:ascii="Times New Roman" w:eastAsia="Times New Roman" w:hAnsi="Times New Roman" w:cs="Times New Roman"/>
                <w:color w:val="000000"/>
                <w:sz w:val="24"/>
                <w:szCs w:val="24"/>
              </w:rPr>
            </w:rPrChange>
          </w:rPr>
          <w:t>Erikson w</w:t>
        </w:r>
      </w:ins>
      <w:ins w:id="653" w:author="James Cole" w:date="2017-02-13T20:30:00Z">
        <w:r>
          <w:rPr>
            <w:rFonts w:ascii="Times New Roman" w:eastAsia="Times New Roman" w:hAnsi="Times New Roman" w:cs="Times New Roman"/>
            <w:color w:val="000000"/>
            <w:sz w:val="24"/>
            <w:szCs w:val="24"/>
          </w:rPr>
          <w:t>as</w:t>
        </w:r>
      </w:ins>
      <w:ins w:id="654" w:author="James Cole" w:date="2017-02-12T11:54:00Z">
        <w:r w:rsidR="00D012E5" w:rsidRPr="00D012E5">
          <w:rPr>
            <w:rFonts w:ascii="Times New Roman" w:eastAsia="Times New Roman" w:hAnsi="Times New Roman" w:cs="Times New Roman"/>
            <w:color w:val="000000"/>
            <w:sz w:val="24"/>
            <w:szCs w:val="24"/>
            <w:rPrChange w:id="655" w:author="James Cole" w:date="2017-02-12T11:58:00Z">
              <w:rPr/>
            </w:rPrChange>
          </w:rPr>
          <w:t xml:space="preserve"> influenced by Jean Piaget, whose work on this concept split children into periods like sensorimotor and formal operational. Howard Gardner postulated that there are at least eight forms of this concept while Charles Spearman and Edward Thorndike thought that this concept came from an underlying general ability, or g-factor.</w:t>
        </w:r>
      </w:ins>
    </w:p>
    <w:p w14:paraId="33E2F236" w14:textId="0A13AEBD" w:rsidR="00965C29" w:rsidRDefault="00D012E5" w:rsidP="00156090">
      <w:pPr>
        <w:pStyle w:val="ListParagraph"/>
        <w:spacing w:after="0"/>
        <w:ind w:firstLine="360"/>
        <w:rPr>
          <w:ins w:id="656" w:author="James Cole" w:date="2017-02-11T14:40:00Z"/>
          <w:rFonts w:ascii="Times New Roman" w:hAnsi="Times New Roman" w:cs="Times New Roman"/>
          <w:sz w:val="24"/>
        </w:rPr>
        <w:pPrChange w:id="657" w:author="James Cole" w:date="2017-02-13T16:08:00Z">
          <w:pPr>
            <w:pStyle w:val="ListParagraph"/>
            <w:numPr>
              <w:numId w:val="1"/>
            </w:numPr>
            <w:ind w:hanging="360"/>
          </w:pPr>
        </w:pPrChange>
      </w:pPr>
      <w:ins w:id="658" w:author="James Cole" w:date="2017-02-12T11:58:00Z">
        <w:r>
          <w:rPr>
            <w:rFonts w:ascii="Times New Roman" w:eastAsia="Times New Roman" w:hAnsi="Times New Roman" w:cs="Times New Roman"/>
            <w:bCs/>
            <w:color w:val="000000"/>
            <w:sz w:val="24"/>
            <w:szCs w:val="24"/>
          </w:rPr>
          <w:t>Answer:</w:t>
        </w:r>
      </w:ins>
      <w:ins w:id="659" w:author="James Cole" w:date="2017-02-12T11:54:00Z">
        <w:r w:rsidRPr="00D012E5">
          <w:rPr>
            <w:rFonts w:ascii="Times New Roman" w:eastAsia="Times New Roman" w:hAnsi="Times New Roman" w:cs="Times New Roman"/>
            <w:color w:val="000000"/>
            <w:sz w:val="24"/>
            <w:szCs w:val="24"/>
          </w:rPr>
          <w:t xml:space="preserve"> </w:t>
        </w:r>
      </w:ins>
      <w:ins w:id="660" w:author="James Cole" w:date="2017-02-12T11:58:00Z">
        <w:r w:rsidRPr="00D012E5">
          <w:rPr>
            <w:rFonts w:ascii="Times New Roman" w:eastAsia="Times New Roman" w:hAnsi="Times New Roman" w:cs="Times New Roman"/>
            <w:b/>
            <w:color w:val="000000"/>
            <w:sz w:val="24"/>
            <w:szCs w:val="24"/>
            <w:u w:val="single"/>
            <w:rPrChange w:id="661" w:author="James Cole" w:date="2017-02-12T11:58:00Z">
              <w:rPr>
                <w:rFonts w:ascii="Times New Roman" w:eastAsia="Times New Roman" w:hAnsi="Times New Roman" w:cs="Times New Roman"/>
                <w:color w:val="000000"/>
                <w:sz w:val="24"/>
                <w:szCs w:val="24"/>
                <w:u w:val="single"/>
              </w:rPr>
            </w:rPrChange>
          </w:rPr>
          <w:t>i</w:t>
        </w:r>
      </w:ins>
      <w:ins w:id="662" w:author="James Cole" w:date="2017-02-12T11:54:00Z">
        <w:r w:rsidRPr="00D012E5">
          <w:rPr>
            <w:rFonts w:ascii="Times New Roman" w:eastAsia="Times New Roman" w:hAnsi="Times New Roman" w:cs="Times New Roman"/>
            <w:b/>
            <w:color w:val="000000"/>
            <w:sz w:val="24"/>
            <w:szCs w:val="24"/>
            <w:u w:val="single"/>
            <w:rPrChange w:id="663" w:author="James Cole" w:date="2017-02-12T11:58:00Z">
              <w:rPr>
                <w:rFonts w:ascii="Times New Roman" w:eastAsia="Times New Roman" w:hAnsi="Times New Roman" w:cs="Times New Roman"/>
                <w:color w:val="000000"/>
                <w:sz w:val="24"/>
                <w:szCs w:val="24"/>
                <w:u w:val="single"/>
              </w:rPr>
            </w:rPrChange>
          </w:rPr>
          <w:t>ntelligence</w:t>
        </w:r>
        <w:r w:rsidRPr="00D012E5">
          <w:rPr>
            <w:rFonts w:ascii="Times New Roman" w:eastAsia="Times New Roman" w:hAnsi="Times New Roman" w:cs="Times New Roman"/>
            <w:color w:val="000000"/>
            <w:sz w:val="24"/>
            <w:szCs w:val="24"/>
          </w:rPr>
          <w:t xml:space="preserve"> </w:t>
        </w:r>
      </w:ins>
    </w:p>
    <w:p w14:paraId="35528715" w14:textId="094C99E8" w:rsidR="00AC3C23" w:rsidRDefault="00AC3C23">
      <w:pPr>
        <w:pStyle w:val="NormalWeb"/>
        <w:numPr>
          <w:ilvl w:val="0"/>
          <w:numId w:val="8"/>
        </w:numPr>
        <w:spacing w:before="0" w:beforeAutospacing="0" w:after="0" w:afterAutospacing="0"/>
        <w:rPr>
          <w:ins w:id="664" w:author="James Cole" w:date="2017-02-12T12:00:00Z"/>
        </w:rPr>
        <w:pPrChange w:id="665" w:author="James Cole" w:date="2017-02-12T12:00:00Z">
          <w:pPr>
            <w:pStyle w:val="NormalWeb"/>
            <w:spacing w:before="0" w:beforeAutospacing="0" w:after="0" w:afterAutospacing="0"/>
          </w:pPr>
        </w:pPrChange>
      </w:pPr>
      <w:ins w:id="666" w:author="James Cole" w:date="2017-02-12T12:00:00Z">
        <w:r>
          <w:rPr>
            <w:color w:val="000000"/>
          </w:rPr>
          <w:t>For ten points each, answer these questions about Australian geography.</w:t>
        </w:r>
      </w:ins>
    </w:p>
    <w:p w14:paraId="3A14F69D" w14:textId="2D970F63" w:rsidR="00AC3C23" w:rsidRDefault="00AC3C23">
      <w:pPr>
        <w:pStyle w:val="NormalWeb"/>
        <w:numPr>
          <w:ilvl w:val="0"/>
          <w:numId w:val="33"/>
        </w:numPr>
        <w:spacing w:before="0" w:beforeAutospacing="0" w:after="0" w:afterAutospacing="0"/>
        <w:textAlignment w:val="baseline"/>
        <w:rPr>
          <w:ins w:id="667" w:author="James Cole" w:date="2017-02-12T12:00:00Z"/>
          <w:color w:val="000000"/>
        </w:rPr>
        <w:pPrChange w:id="668" w:author="James Cole" w:date="2017-02-12T12:00:00Z">
          <w:pPr>
            <w:pStyle w:val="NormalWeb"/>
            <w:numPr>
              <w:numId w:val="30"/>
            </w:numPr>
            <w:spacing w:before="0" w:beforeAutospacing="0" w:after="0" w:afterAutospacing="0"/>
            <w:textAlignment w:val="baseline"/>
          </w:pPr>
        </w:pPrChange>
      </w:pPr>
      <w:ins w:id="669" w:author="James Cole" w:date="2017-02-12T12:00:00Z">
        <w:r>
          <w:rPr>
            <w:color w:val="000000"/>
          </w:rPr>
          <w:t>This Australian state was the first to be founded and has its capital at Sydney.</w:t>
        </w:r>
      </w:ins>
    </w:p>
    <w:p w14:paraId="5145B189" w14:textId="77777777" w:rsidR="00AC3C23" w:rsidRDefault="00AC3C23" w:rsidP="00156090">
      <w:pPr>
        <w:pStyle w:val="NormalWeb"/>
        <w:spacing w:before="0" w:beforeAutospacing="0" w:after="0" w:afterAutospacing="0"/>
        <w:ind w:left="360" w:firstLine="720"/>
        <w:textAlignment w:val="baseline"/>
        <w:rPr>
          <w:ins w:id="670" w:author="James Cole" w:date="2017-02-12T12:00:00Z"/>
          <w:color w:val="000000"/>
        </w:rPr>
        <w:pPrChange w:id="671" w:author="James Cole" w:date="2017-02-13T16:08:00Z">
          <w:pPr>
            <w:pStyle w:val="NormalWeb"/>
            <w:numPr>
              <w:ilvl w:val="1"/>
              <w:numId w:val="31"/>
            </w:numPr>
            <w:spacing w:before="0" w:beforeAutospacing="0" w:after="0" w:afterAutospacing="0"/>
            <w:textAlignment w:val="baseline"/>
          </w:pPr>
        </w:pPrChange>
      </w:pPr>
      <w:ins w:id="672" w:author="James Cole" w:date="2017-02-12T12:00:00Z">
        <w:r>
          <w:rPr>
            <w:color w:val="000000"/>
          </w:rPr>
          <w:t xml:space="preserve">Answer: </w:t>
        </w:r>
        <w:r>
          <w:rPr>
            <w:b/>
            <w:bCs/>
            <w:color w:val="000000"/>
            <w:u w:val="single"/>
          </w:rPr>
          <w:t>New South Wales</w:t>
        </w:r>
      </w:ins>
    </w:p>
    <w:p w14:paraId="79B8C010" w14:textId="16489D43" w:rsidR="00AC3C23" w:rsidRDefault="00AC3C23">
      <w:pPr>
        <w:pStyle w:val="NormalWeb"/>
        <w:numPr>
          <w:ilvl w:val="0"/>
          <w:numId w:val="33"/>
        </w:numPr>
        <w:spacing w:before="0" w:beforeAutospacing="0" w:after="0" w:afterAutospacing="0"/>
        <w:textAlignment w:val="baseline"/>
        <w:rPr>
          <w:ins w:id="673" w:author="James Cole" w:date="2017-02-12T12:00:00Z"/>
          <w:color w:val="000000"/>
        </w:rPr>
        <w:pPrChange w:id="674" w:author="James Cole" w:date="2017-02-12T12:00:00Z">
          <w:pPr>
            <w:pStyle w:val="NormalWeb"/>
            <w:numPr>
              <w:numId w:val="31"/>
            </w:numPr>
            <w:spacing w:before="0" w:beforeAutospacing="0" w:after="0" w:afterAutospacing="0"/>
            <w:textAlignment w:val="baseline"/>
          </w:pPr>
        </w:pPrChange>
      </w:pPr>
      <w:ins w:id="675" w:author="James Cole" w:date="2017-02-12T12:00:00Z">
        <w:r>
          <w:rPr>
            <w:color w:val="000000"/>
          </w:rPr>
          <w:t>New South Wales is bordered to the south by t</w:t>
        </w:r>
        <w:r w:rsidR="00BF2E43">
          <w:rPr>
            <w:color w:val="000000"/>
          </w:rPr>
          <w:t xml:space="preserve">his state, named for a British </w:t>
        </w:r>
      </w:ins>
      <w:ins w:id="676" w:author="James Cole" w:date="2017-02-13T20:31:00Z">
        <w:r w:rsidR="00BF2E43">
          <w:rPr>
            <w:color w:val="000000"/>
          </w:rPr>
          <w:t>m</w:t>
        </w:r>
      </w:ins>
      <w:ins w:id="677" w:author="James Cole" w:date="2017-02-12T12:00:00Z">
        <w:r>
          <w:rPr>
            <w:color w:val="000000"/>
          </w:rPr>
          <w:t>onarch.</w:t>
        </w:r>
      </w:ins>
    </w:p>
    <w:p w14:paraId="3FAD2A36" w14:textId="77777777" w:rsidR="00AC3C23" w:rsidRDefault="00AC3C23" w:rsidP="00156090">
      <w:pPr>
        <w:pStyle w:val="NormalWeb"/>
        <w:spacing w:before="0" w:beforeAutospacing="0" w:after="0" w:afterAutospacing="0"/>
        <w:ind w:left="360" w:firstLine="720"/>
        <w:textAlignment w:val="baseline"/>
        <w:rPr>
          <w:ins w:id="678" w:author="James Cole" w:date="2017-02-12T12:00:00Z"/>
          <w:color w:val="000000"/>
        </w:rPr>
        <w:pPrChange w:id="679" w:author="James Cole" w:date="2017-02-13T16:08:00Z">
          <w:pPr>
            <w:pStyle w:val="NormalWeb"/>
            <w:numPr>
              <w:ilvl w:val="1"/>
              <w:numId w:val="32"/>
            </w:numPr>
            <w:spacing w:before="0" w:beforeAutospacing="0" w:after="0" w:afterAutospacing="0"/>
            <w:textAlignment w:val="baseline"/>
          </w:pPr>
        </w:pPrChange>
      </w:pPr>
      <w:ins w:id="680" w:author="James Cole" w:date="2017-02-12T12:00:00Z">
        <w:r>
          <w:rPr>
            <w:color w:val="000000"/>
          </w:rPr>
          <w:t xml:space="preserve">Answer: </w:t>
        </w:r>
        <w:r>
          <w:rPr>
            <w:b/>
            <w:bCs/>
            <w:color w:val="000000"/>
            <w:u w:val="single"/>
          </w:rPr>
          <w:t>Victoria</w:t>
        </w:r>
      </w:ins>
    </w:p>
    <w:p w14:paraId="713931F4" w14:textId="00604EB2" w:rsidR="00AC3C23" w:rsidRPr="004C1B7E" w:rsidRDefault="00AC3C23">
      <w:pPr>
        <w:pStyle w:val="NormalWeb"/>
        <w:numPr>
          <w:ilvl w:val="0"/>
          <w:numId w:val="33"/>
        </w:numPr>
        <w:spacing w:before="0" w:beforeAutospacing="0" w:after="0" w:afterAutospacing="0"/>
        <w:textAlignment w:val="baseline"/>
        <w:rPr>
          <w:ins w:id="681" w:author="James Cole" w:date="2017-02-12T12:00:00Z"/>
          <w:color w:val="000000"/>
          <w:rPrChange w:id="682" w:author="James Cole" w:date="2017-02-14T12:37:00Z">
            <w:rPr>
              <w:ins w:id="683" w:author="James Cole" w:date="2017-02-12T12:00:00Z"/>
              <w:color w:val="000000"/>
            </w:rPr>
          </w:rPrChange>
        </w:rPr>
        <w:pPrChange w:id="684" w:author="James Cole" w:date="2017-02-12T12:00:00Z">
          <w:pPr>
            <w:pStyle w:val="NormalWeb"/>
            <w:numPr>
              <w:numId w:val="32"/>
            </w:numPr>
            <w:spacing w:before="0" w:beforeAutospacing="0" w:after="0" w:afterAutospacing="0"/>
            <w:textAlignment w:val="baseline"/>
          </w:pPr>
        </w:pPrChange>
      </w:pPr>
      <w:ins w:id="685" w:author="James Cole" w:date="2017-02-12T12:00:00Z">
        <w:r w:rsidRPr="004C1B7E">
          <w:rPr>
            <w:color w:val="000000"/>
            <w:rPrChange w:id="686" w:author="James Cole" w:date="2017-02-14T12:37:00Z">
              <w:rPr>
                <w:color w:val="000000"/>
              </w:rPr>
            </w:rPrChange>
          </w:rPr>
          <w:t>New South Wales and Victoria form the bulk of this river basin. Name either of two rivers forming the basin.</w:t>
        </w:r>
      </w:ins>
      <w:ins w:id="687" w:author="James Cole" w:date="2017-02-14T12:37:00Z">
        <w:r w:rsidR="004C1B7E">
          <w:rPr>
            <w:color w:val="000000"/>
          </w:rPr>
          <w:t xml:space="preserve"> One of them is the longest in Australia. </w:t>
        </w:r>
      </w:ins>
    </w:p>
    <w:p w14:paraId="71DB0F68" w14:textId="3A3E63C3" w:rsidR="00965C29" w:rsidRPr="00360D37" w:rsidRDefault="00AC3C23" w:rsidP="00156090">
      <w:pPr>
        <w:pStyle w:val="ListParagraph"/>
        <w:spacing w:after="0"/>
        <w:ind w:firstLine="360"/>
        <w:rPr>
          <w:ins w:id="688" w:author="James Cole" w:date="2017-02-11T14:40:00Z"/>
          <w:rFonts w:ascii="Times New Roman" w:hAnsi="Times New Roman" w:cs="Times New Roman"/>
          <w:sz w:val="28"/>
          <w:rPrChange w:id="689" w:author="James Cole" w:date="2017-02-12T12:00:00Z">
            <w:rPr>
              <w:ins w:id="690" w:author="James Cole" w:date="2017-02-11T14:40:00Z"/>
              <w:rFonts w:ascii="Times New Roman" w:hAnsi="Times New Roman" w:cs="Times New Roman"/>
              <w:sz w:val="24"/>
            </w:rPr>
          </w:rPrChange>
        </w:rPr>
        <w:pPrChange w:id="691" w:author="James Cole" w:date="2017-02-13T16:08:00Z">
          <w:pPr>
            <w:pStyle w:val="ListParagraph"/>
            <w:numPr>
              <w:numId w:val="1"/>
            </w:numPr>
            <w:ind w:hanging="360"/>
          </w:pPr>
        </w:pPrChange>
      </w:pPr>
      <w:ins w:id="692" w:author="James Cole" w:date="2017-02-12T12:00:00Z">
        <w:r w:rsidRPr="004C1B7E">
          <w:rPr>
            <w:rFonts w:ascii="Times New Roman" w:hAnsi="Times New Roman" w:cs="Times New Roman"/>
            <w:color w:val="000000"/>
            <w:sz w:val="24"/>
            <w:rPrChange w:id="693" w:author="James Cole" w:date="2017-02-14T12:37:00Z">
              <w:rPr>
                <w:color w:val="000000"/>
              </w:rPr>
            </w:rPrChange>
          </w:rPr>
          <w:t xml:space="preserve">Answer: </w:t>
        </w:r>
        <w:r w:rsidRPr="004C1B7E">
          <w:rPr>
            <w:rFonts w:ascii="Times New Roman" w:hAnsi="Times New Roman" w:cs="Times New Roman"/>
            <w:b/>
            <w:bCs/>
            <w:color w:val="000000"/>
            <w:sz w:val="24"/>
            <w:u w:val="single"/>
            <w:rPrChange w:id="694" w:author="James Cole" w:date="2017-02-14T12:37:00Z">
              <w:rPr>
                <w:b/>
                <w:bCs/>
                <w:color w:val="000000"/>
                <w:u w:val="single"/>
              </w:rPr>
            </w:rPrChange>
          </w:rPr>
          <w:t xml:space="preserve">Murray </w:t>
        </w:r>
        <w:r w:rsidRPr="004C1B7E">
          <w:rPr>
            <w:rFonts w:ascii="Times New Roman" w:hAnsi="Times New Roman" w:cs="Times New Roman"/>
            <w:color w:val="000000"/>
            <w:sz w:val="24"/>
            <w:rPrChange w:id="695" w:author="James Cole" w:date="2017-02-14T12:37:00Z">
              <w:rPr>
                <w:color w:val="000000"/>
              </w:rPr>
            </w:rPrChange>
          </w:rPr>
          <w:t xml:space="preserve">or </w:t>
        </w:r>
        <w:r w:rsidRPr="004C1B7E">
          <w:rPr>
            <w:rFonts w:ascii="Times New Roman" w:hAnsi="Times New Roman" w:cs="Times New Roman"/>
            <w:b/>
            <w:bCs/>
            <w:color w:val="000000"/>
            <w:sz w:val="24"/>
            <w:u w:val="single"/>
            <w:rPrChange w:id="696" w:author="James Cole" w:date="2017-02-14T12:37:00Z">
              <w:rPr>
                <w:b/>
                <w:bCs/>
                <w:color w:val="000000"/>
                <w:u w:val="single"/>
              </w:rPr>
            </w:rPrChange>
          </w:rPr>
          <w:t xml:space="preserve">Darling </w:t>
        </w:r>
        <w:r w:rsidRPr="004C1B7E">
          <w:rPr>
            <w:rFonts w:ascii="Times New Roman" w:hAnsi="Times New Roman" w:cs="Times New Roman"/>
            <w:color w:val="000000"/>
            <w:sz w:val="24"/>
            <w:rPrChange w:id="697" w:author="James Cole" w:date="2017-02-14T12:37:00Z">
              <w:rPr>
                <w:color w:val="000000"/>
              </w:rPr>
            </w:rPrChange>
          </w:rPr>
          <w:t>rivers</w:t>
        </w:r>
      </w:ins>
    </w:p>
    <w:p w14:paraId="164283C3" w14:textId="476B986F" w:rsidR="00360D37" w:rsidRDefault="00360D37">
      <w:pPr>
        <w:pStyle w:val="NormalWeb"/>
        <w:numPr>
          <w:ilvl w:val="0"/>
          <w:numId w:val="8"/>
        </w:numPr>
        <w:spacing w:before="0" w:beforeAutospacing="0" w:after="0" w:afterAutospacing="0"/>
        <w:rPr>
          <w:ins w:id="698" w:author="James Cole" w:date="2017-02-12T12:01:00Z"/>
        </w:rPr>
        <w:pPrChange w:id="699" w:author="James Cole" w:date="2017-02-12T12:01:00Z">
          <w:pPr>
            <w:pStyle w:val="NormalWeb"/>
            <w:spacing w:before="0" w:beforeAutospacing="0" w:after="0" w:afterAutospacing="0"/>
          </w:pPr>
        </w:pPrChange>
      </w:pPr>
      <w:ins w:id="700" w:author="James Cole" w:date="2017-02-12T12:01:00Z">
        <w:r>
          <w:rPr>
            <w:color w:val="000000"/>
          </w:rPr>
          <w:t xml:space="preserve">For ten points each, name these members of Abraham Lincoln’s cabinet. </w:t>
        </w:r>
      </w:ins>
    </w:p>
    <w:p w14:paraId="64FC719B" w14:textId="1871E03D" w:rsidR="00360D37" w:rsidRDefault="00360D37">
      <w:pPr>
        <w:pStyle w:val="NormalWeb"/>
        <w:numPr>
          <w:ilvl w:val="0"/>
          <w:numId w:val="37"/>
        </w:numPr>
        <w:spacing w:before="0" w:beforeAutospacing="0" w:after="0" w:afterAutospacing="0"/>
        <w:textAlignment w:val="baseline"/>
        <w:rPr>
          <w:ins w:id="701" w:author="James Cole" w:date="2017-02-12T12:04:00Z"/>
          <w:color w:val="000000"/>
        </w:rPr>
        <w:pPrChange w:id="702" w:author="James Cole" w:date="2017-02-12T12:01:00Z">
          <w:pPr>
            <w:pStyle w:val="NormalWeb"/>
            <w:numPr>
              <w:numId w:val="34"/>
            </w:numPr>
            <w:spacing w:before="0" w:beforeAutospacing="0" w:after="0" w:afterAutospacing="0"/>
            <w:textAlignment w:val="baseline"/>
          </w:pPr>
        </w:pPrChange>
      </w:pPr>
      <w:ins w:id="703" w:author="James Cole" w:date="2017-02-12T12:03:00Z">
        <w:r>
          <w:rPr>
            <w:color w:val="000000"/>
          </w:rPr>
          <w:t xml:space="preserve">Abraham Lincoln’s second vice president was this man. He would later be impeached </w:t>
        </w:r>
      </w:ins>
      <w:ins w:id="704" w:author="James Cole" w:date="2017-02-12T12:04:00Z">
        <w:r>
          <w:rPr>
            <w:color w:val="000000"/>
          </w:rPr>
          <w:t xml:space="preserve">for violating the Tenure of Office Act. </w:t>
        </w:r>
      </w:ins>
    </w:p>
    <w:p w14:paraId="63B43E87" w14:textId="4A2528EB" w:rsidR="00360D37" w:rsidRPr="00360D37" w:rsidRDefault="00360D37" w:rsidP="00156090">
      <w:pPr>
        <w:pStyle w:val="NormalWeb"/>
        <w:spacing w:before="0" w:beforeAutospacing="0" w:after="0" w:afterAutospacing="0"/>
        <w:ind w:left="720" w:firstLine="360"/>
        <w:textAlignment w:val="baseline"/>
        <w:rPr>
          <w:ins w:id="705" w:author="James Cole" w:date="2017-02-12T12:03:00Z"/>
          <w:color w:val="000000"/>
        </w:rPr>
        <w:pPrChange w:id="706" w:author="James Cole" w:date="2017-02-13T16:08:00Z">
          <w:pPr>
            <w:pStyle w:val="NormalWeb"/>
            <w:numPr>
              <w:numId w:val="34"/>
            </w:numPr>
            <w:spacing w:before="0" w:beforeAutospacing="0" w:after="0" w:afterAutospacing="0"/>
            <w:textAlignment w:val="baseline"/>
          </w:pPr>
        </w:pPrChange>
      </w:pPr>
      <w:ins w:id="707" w:author="James Cole" w:date="2017-02-12T12:04:00Z">
        <w:r>
          <w:rPr>
            <w:color w:val="000000"/>
          </w:rPr>
          <w:t xml:space="preserve">Answer: Andrew </w:t>
        </w:r>
        <w:r>
          <w:rPr>
            <w:b/>
            <w:color w:val="000000"/>
            <w:u w:val="single"/>
          </w:rPr>
          <w:t>Johnson</w:t>
        </w:r>
      </w:ins>
    </w:p>
    <w:p w14:paraId="10C59082" w14:textId="05A9030C" w:rsidR="00360D37" w:rsidRDefault="00360D37">
      <w:pPr>
        <w:pStyle w:val="NormalWeb"/>
        <w:numPr>
          <w:ilvl w:val="0"/>
          <w:numId w:val="37"/>
        </w:numPr>
        <w:spacing w:before="0" w:beforeAutospacing="0" w:after="0" w:afterAutospacing="0"/>
        <w:textAlignment w:val="baseline"/>
        <w:rPr>
          <w:ins w:id="708" w:author="James Cole" w:date="2017-02-12T12:01:00Z"/>
          <w:color w:val="000000"/>
        </w:rPr>
        <w:pPrChange w:id="709" w:author="James Cole" w:date="2017-02-12T12:01:00Z">
          <w:pPr>
            <w:pStyle w:val="NormalWeb"/>
            <w:numPr>
              <w:numId w:val="34"/>
            </w:numPr>
            <w:spacing w:before="0" w:beforeAutospacing="0" w:after="0" w:afterAutospacing="0"/>
            <w:textAlignment w:val="baseline"/>
          </w:pPr>
        </w:pPrChange>
      </w:pPr>
      <w:ins w:id="710" w:author="James Cole" w:date="2017-02-12T12:01:00Z">
        <w:r>
          <w:rPr>
            <w:color w:val="000000"/>
          </w:rPr>
          <w:t xml:space="preserve">This former political rival of Lincoln became his Secretary of State, </w:t>
        </w:r>
      </w:ins>
      <w:ins w:id="711" w:author="James Cole" w:date="2017-02-13T20:32:00Z">
        <w:r w:rsidR="00BF2E43">
          <w:rPr>
            <w:color w:val="000000"/>
          </w:rPr>
          <w:t>and</w:t>
        </w:r>
      </w:ins>
      <w:ins w:id="712" w:author="James Cole" w:date="2017-02-12T12:01:00Z">
        <w:r>
          <w:rPr>
            <w:color w:val="000000"/>
          </w:rPr>
          <w:t xml:space="preserve"> later orchestrated the purchase of Alaska. </w:t>
        </w:r>
      </w:ins>
    </w:p>
    <w:p w14:paraId="06457557" w14:textId="77777777" w:rsidR="00360D37" w:rsidRDefault="00360D37" w:rsidP="00156090">
      <w:pPr>
        <w:pStyle w:val="NormalWeb"/>
        <w:spacing w:before="0" w:beforeAutospacing="0" w:after="0" w:afterAutospacing="0"/>
        <w:ind w:left="360" w:firstLine="720"/>
        <w:textAlignment w:val="baseline"/>
        <w:rPr>
          <w:ins w:id="713" w:author="James Cole" w:date="2017-02-12T12:01:00Z"/>
          <w:color w:val="000000"/>
        </w:rPr>
        <w:pPrChange w:id="714" w:author="James Cole" w:date="2017-02-13T16:08:00Z">
          <w:pPr>
            <w:pStyle w:val="NormalWeb"/>
            <w:numPr>
              <w:ilvl w:val="1"/>
              <w:numId w:val="35"/>
            </w:numPr>
            <w:spacing w:before="0" w:beforeAutospacing="0" w:after="0" w:afterAutospacing="0"/>
            <w:textAlignment w:val="baseline"/>
          </w:pPr>
        </w:pPrChange>
      </w:pPr>
      <w:ins w:id="715" w:author="James Cole" w:date="2017-02-12T12:01:00Z">
        <w:r>
          <w:rPr>
            <w:color w:val="000000"/>
          </w:rPr>
          <w:t xml:space="preserve">Answer: William Henry </w:t>
        </w:r>
        <w:r>
          <w:rPr>
            <w:b/>
            <w:bCs/>
            <w:color w:val="000000"/>
            <w:u w:val="single"/>
          </w:rPr>
          <w:t>Seward</w:t>
        </w:r>
      </w:ins>
    </w:p>
    <w:p w14:paraId="029E2BC6" w14:textId="6616EDB7" w:rsidR="00360D37" w:rsidRDefault="00360D37">
      <w:pPr>
        <w:pStyle w:val="NormalWeb"/>
        <w:numPr>
          <w:ilvl w:val="0"/>
          <w:numId w:val="37"/>
        </w:numPr>
        <w:spacing w:before="0" w:beforeAutospacing="0" w:after="0" w:afterAutospacing="0"/>
        <w:textAlignment w:val="baseline"/>
        <w:rPr>
          <w:ins w:id="716" w:author="James Cole" w:date="2017-02-12T12:01:00Z"/>
          <w:color w:val="000000"/>
        </w:rPr>
        <w:pPrChange w:id="717" w:author="James Cole" w:date="2017-02-12T12:02:00Z">
          <w:pPr>
            <w:pStyle w:val="NormalWeb"/>
            <w:numPr>
              <w:numId w:val="36"/>
            </w:numPr>
            <w:spacing w:before="0" w:beforeAutospacing="0" w:after="0" w:afterAutospacing="0"/>
            <w:textAlignment w:val="baseline"/>
          </w:pPr>
        </w:pPrChange>
      </w:pPr>
      <w:ins w:id="718" w:author="James Cole" w:date="2017-02-12T12:01:00Z">
        <w:r>
          <w:rPr>
            <w:color w:val="000000"/>
          </w:rPr>
          <w:t>This Secretary of War was appointed after his predecessor, Simon Cameron, was removed for corruption.</w:t>
        </w:r>
      </w:ins>
    </w:p>
    <w:p w14:paraId="73C0A6EC" w14:textId="09020288" w:rsidR="00965C29" w:rsidRPr="00360D37" w:rsidRDefault="00360D37" w:rsidP="00156090">
      <w:pPr>
        <w:pStyle w:val="ListParagraph"/>
        <w:ind w:firstLine="360"/>
        <w:rPr>
          <w:ins w:id="719" w:author="James Cole" w:date="2017-02-11T14:40:00Z"/>
          <w:rFonts w:ascii="Times New Roman" w:hAnsi="Times New Roman" w:cs="Times New Roman"/>
          <w:sz w:val="28"/>
          <w:rPrChange w:id="720" w:author="James Cole" w:date="2017-02-12T12:02:00Z">
            <w:rPr>
              <w:ins w:id="721" w:author="James Cole" w:date="2017-02-11T14:40:00Z"/>
              <w:rFonts w:ascii="Times New Roman" w:hAnsi="Times New Roman" w:cs="Times New Roman"/>
              <w:sz w:val="24"/>
            </w:rPr>
          </w:rPrChange>
        </w:rPr>
        <w:pPrChange w:id="722" w:author="James Cole" w:date="2017-02-13T16:08:00Z">
          <w:pPr>
            <w:pStyle w:val="ListParagraph"/>
            <w:numPr>
              <w:numId w:val="1"/>
            </w:numPr>
            <w:ind w:hanging="360"/>
          </w:pPr>
        </w:pPrChange>
      </w:pPr>
      <w:ins w:id="723" w:author="James Cole" w:date="2017-02-12T12:01:00Z">
        <w:r w:rsidRPr="00360D37">
          <w:rPr>
            <w:rFonts w:ascii="Times New Roman" w:hAnsi="Times New Roman" w:cs="Times New Roman"/>
            <w:color w:val="000000"/>
            <w:sz w:val="24"/>
            <w:rPrChange w:id="724" w:author="James Cole" w:date="2017-02-12T12:02:00Z">
              <w:rPr>
                <w:color w:val="000000"/>
              </w:rPr>
            </w:rPrChange>
          </w:rPr>
          <w:t xml:space="preserve">Answer: Edwin </w:t>
        </w:r>
        <w:r w:rsidRPr="00360D37">
          <w:rPr>
            <w:rFonts w:ascii="Times New Roman" w:hAnsi="Times New Roman" w:cs="Times New Roman"/>
            <w:b/>
            <w:bCs/>
            <w:color w:val="000000"/>
            <w:sz w:val="24"/>
            <w:u w:val="single"/>
            <w:rPrChange w:id="725" w:author="James Cole" w:date="2017-02-12T12:02:00Z">
              <w:rPr>
                <w:b/>
                <w:bCs/>
                <w:color w:val="000000"/>
                <w:u w:val="single"/>
              </w:rPr>
            </w:rPrChange>
          </w:rPr>
          <w:t>Stanton</w:t>
        </w:r>
      </w:ins>
    </w:p>
    <w:p w14:paraId="1CB44774" w14:textId="77777777" w:rsidR="00720518" w:rsidRPr="00720518" w:rsidRDefault="00720518" w:rsidP="00720518">
      <w:pPr>
        <w:pStyle w:val="ListParagraph"/>
        <w:widowControl w:val="0"/>
        <w:numPr>
          <w:ilvl w:val="0"/>
          <w:numId w:val="8"/>
        </w:numPr>
        <w:autoSpaceDE w:val="0"/>
        <w:autoSpaceDN w:val="0"/>
        <w:adjustRightInd w:val="0"/>
        <w:rPr>
          <w:ins w:id="726" w:author="James Cole" w:date="2017-02-12T12:05:00Z"/>
          <w:rFonts w:ascii="Times New Roman" w:hAnsi="Times New Roman" w:cs="Times New Roman"/>
          <w:color w:val="000000" w:themeColor="text1"/>
          <w:sz w:val="24"/>
          <w:rPrChange w:id="727" w:author="James Cole" w:date="2017-02-12T12:05:00Z">
            <w:rPr>
              <w:ins w:id="728" w:author="James Cole" w:date="2017-02-12T12:05:00Z"/>
              <w:rFonts w:ascii="Times New Roman" w:hAnsi="Times New Roman" w:cs="Times New Roman"/>
              <w:color w:val="000000" w:themeColor="text1"/>
            </w:rPr>
          </w:rPrChange>
        </w:rPr>
      </w:pPr>
      <w:ins w:id="729" w:author="James Cole" w:date="2017-02-12T12:05:00Z">
        <w:r w:rsidRPr="00720518">
          <w:rPr>
            <w:rFonts w:ascii="Times New Roman" w:hAnsi="Times New Roman" w:cs="Times New Roman"/>
            <w:color w:val="000000" w:themeColor="text1"/>
            <w:sz w:val="24"/>
            <w:rPrChange w:id="730" w:author="James Cole" w:date="2017-02-12T12:05:00Z">
              <w:rPr>
                <w:rFonts w:ascii="Times New Roman" w:hAnsi="Times New Roman" w:cs="Times New Roman"/>
                <w:color w:val="000000" w:themeColor="text1"/>
              </w:rPr>
            </w:rPrChange>
          </w:rPr>
          <w:t>Answer some questions about waves in physics for ten points each:</w:t>
        </w:r>
      </w:ins>
    </w:p>
    <w:p w14:paraId="4B25FAB1" w14:textId="623A8907" w:rsidR="00720518" w:rsidRPr="00720518" w:rsidRDefault="00720518">
      <w:pPr>
        <w:pStyle w:val="ListParagraph"/>
        <w:widowControl w:val="0"/>
        <w:numPr>
          <w:ilvl w:val="0"/>
          <w:numId w:val="38"/>
        </w:numPr>
        <w:autoSpaceDE w:val="0"/>
        <w:autoSpaceDN w:val="0"/>
        <w:adjustRightInd w:val="0"/>
        <w:rPr>
          <w:ins w:id="731" w:author="James Cole" w:date="2017-02-12T12:05:00Z"/>
          <w:rFonts w:ascii="Times New Roman" w:hAnsi="Times New Roman" w:cs="Times New Roman"/>
          <w:color w:val="000000" w:themeColor="text1"/>
          <w:sz w:val="24"/>
          <w:rPrChange w:id="732" w:author="James Cole" w:date="2017-02-12T12:05:00Z">
            <w:rPr>
              <w:ins w:id="733" w:author="James Cole" w:date="2017-02-12T12:05:00Z"/>
              <w:rFonts w:ascii="Times New Roman" w:hAnsi="Times New Roman" w:cs="Times New Roman"/>
              <w:color w:val="000000" w:themeColor="text1"/>
            </w:rPr>
          </w:rPrChange>
        </w:rPr>
        <w:pPrChange w:id="734" w:author="James Cole" w:date="2017-02-12T12:05:00Z">
          <w:pPr>
            <w:pStyle w:val="ListParagraph"/>
            <w:widowControl w:val="0"/>
            <w:numPr>
              <w:numId w:val="8"/>
            </w:numPr>
            <w:autoSpaceDE w:val="0"/>
            <w:autoSpaceDN w:val="0"/>
            <w:adjustRightInd w:val="0"/>
            <w:ind w:hanging="360"/>
          </w:pPr>
        </w:pPrChange>
      </w:pPr>
      <w:ins w:id="735" w:author="James Cole" w:date="2017-02-12T12:05:00Z">
        <w:r w:rsidRPr="00720518">
          <w:rPr>
            <w:rFonts w:ascii="Times New Roman" w:hAnsi="Times New Roman" w:cs="Times New Roman"/>
            <w:color w:val="000000" w:themeColor="text1"/>
            <w:sz w:val="24"/>
            <w:rPrChange w:id="736" w:author="James Cole" w:date="2017-02-12T12:05:00Z">
              <w:rPr>
                <w:rFonts w:ascii="Times New Roman" w:hAnsi="Times New Roman" w:cs="Times New Roman"/>
                <w:color w:val="000000" w:themeColor="text1"/>
              </w:rPr>
            </w:rPrChange>
          </w:rPr>
          <w:t>Name this phenomenon in which waves bend around an obstacle.</w:t>
        </w:r>
      </w:ins>
    </w:p>
    <w:p w14:paraId="0B0F3212" w14:textId="0BBCA3C0" w:rsidR="00720518" w:rsidRPr="00720518" w:rsidRDefault="00720518">
      <w:pPr>
        <w:pStyle w:val="ListParagraph"/>
        <w:widowControl w:val="0"/>
        <w:autoSpaceDE w:val="0"/>
        <w:autoSpaceDN w:val="0"/>
        <w:adjustRightInd w:val="0"/>
        <w:ind w:left="1080"/>
        <w:rPr>
          <w:ins w:id="737" w:author="James Cole" w:date="2017-02-12T12:05:00Z"/>
          <w:rFonts w:ascii="Times New Roman" w:hAnsi="Times New Roman" w:cs="Times New Roman"/>
          <w:color w:val="000000" w:themeColor="text1"/>
          <w:sz w:val="24"/>
          <w:rPrChange w:id="738" w:author="James Cole" w:date="2017-02-12T12:05:00Z">
            <w:rPr>
              <w:ins w:id="739" w:author="James Cole" w:date="2017-02-12T12:05:00Z"/>
              <w:rFonts w:ascii="Times New Roman" w:hAnsi="Times New Roman" w:cs="Times New Roman"/>
              <w:color w:val="000000" w:themeColor="text1"/>
            </w:rPr>
          </w:rPrChange>
        </w:rPr>
        <w:pPrChange w:id="740" w:author="James Cole" w:date="2017-02-12T12:05:00Z">
          <w:pPr>
            <w:pStyle w:val="ListParagraph"/>
            <w:widowControl w:val="0"/>
            <w:numPr>
              <w:numId w:val="8"/>
            </w:numPr>
            <w:autoSpaceDE w:val="0"/>
            <w:autoSpaceDN w:val="0"/>
            <w:adjustRightInd w:val="0"/>
            <w:ind w:hanging="360"/>
          </w:pPr>
        </w:pPrChange>
      </w:pPr>
      <w:ins w:id="741" w:author="James Cole" w:date="2017-02-12T12:05:00Z">
        <w:r>
          <w:rPr>
            <w:rFonts w:ascii="Times New Roman" w:hAnsi="Times New Roman" w:cs="Times New Roman"/>
            <w:iCs/>
            <w:color w:val="000000" w:themeColor="text1"/>
            <w:sz w:val="24"/>
          </w:rPr>
          <w:t>Answer</w:t>
        </w:r>
        <w:r w:rsidRPr="00720518">
          <w:rPr>
            <w:rFonts w:ascii="Times New Roman" w:hAnsi="Times New Roman" w:cs="Times New Roman"/>
            <w:color w:val="000000" w:themeColor="text1"/>
            <w:sz w:val="24"/>
            <w:rPrChange w:id="742" w:author="James Cole" w:date="2017-02-12T12:05:00Z">
              <w:rPr>
                <w:rFonts w:ascii="Times New Roman" w:hAnsi="Times New Roman" w:cs="Times New Roman"/>
                <w:color w:val="000000" w:themeColor="text1"/>
              </w:rPr>
            </w:rPrChange>
          </w:rPr>
          <w:t xml:space="preserve">: </w:t>
        </w:r>
        <w:r w:rsidRPr="00720518">
          <w:rPr>
            <w:rFonts w:ascii="Times New Roman" w:hAnsi="Times New Roman" w:cs="Times New Roman"/>
            <w:b/>
            <w:color w:val="000000" w:themeColor="text1"/>
            <w:sz w:val="24"/>
            <w:u w:val="single"/>
            <w:rPrChange w:id="743" w:author="James Cole" w:date="2017-02-12T12:05:00Z">
              <w:rPr>
                <w:rFonts w:ascii="Times New Roman" w:hAnsi="Times New Roman" w:cs="Times New Roman"/>
                <w:color w:val="000000" w:themeColor="text1"/>
                <w:u w:val="single"/>
              </w:rPr>
            </w:rPrChange>
          </w:rPr>
          <w:t>diffraction</w:t>
        </w:r>
      </w:ins>
    </w:p>
    <w:p w14:paraId="610080E1" w14:textId="0804E0D2" w:rsidR="00720518" w:rsidRPr="00720518" w:rsidRDefault="00720518">
      <w:pPr>
        <w:pStyle w:val="ListParagraph"/>
        <w:widowControl w:val="0"/>
        <w:numPr>
          <w:ilvl w:val="0"/>
          <w:numId w:val="38"/>
        </w:numPr>
        <w:autoSpaceDE w:val="0"/>
        <w:autoSpaceDN w:val="0"/>
        <w:adjustRightInd w:val="0"/>
        <w:rPr>
          <w:ins w:id="744" w:author="James Cole" w:date="2017-02-12T12:05:00Z"/>
          <w:rFonts w:ascii="Times New Roman" w:hAnsi="Times New Roman" w:cs="Times New Roman"/>
          <w:color w:val="000000" w:themeColor="text1"/>
          <w:sz w:val="24"/>
          <w:rPrChange w:id="745" w:author="James Cole" w:date="2017-02-12T12:05:00Z">
            <w:rPr>
              <w:ins w:id="746" w:author="James Cole" w:date="2017-02-12T12:05:00Z"/>
              <w:rFonts w:ascii="Times New Roman" w:hAnsi="Times New Roman" w:cs="Times New Roman"/>
              <w:color w:val="000000" w:themeColor="text1"/>
            </w:rPr>
          </w:rPrChange>
        </w:rPr>
        <w:pPrChange w:id="747" w:author="James Cole" w:date="2017-02-12T12:05:00Z">
          <w:pPr>
            <w:pStyle w:val="ListParagraph"/>
            <w:widowControl w:val="0"/>
            <w:numPr>
              <w:numId w:val="8"/>
            </w:numPr>
            <w:autoSpaceDE w:val="0"/>
            <w:autoSpaceDN w:val="0"/>
            <w:adjustRightInd w:val="0"/>
            <w:ind w:hanging="360"/>
          </w:pPr>
        </w:pPrChange>
      </w:pPr>
      <w:ins w:id="748" w:author="James Cole" w:date="2017-02-12T12:05:00Z">
        <w:r w:rsidRPr="00720518">
          <w:rPr>
            <w:rFonts w:ascii="Times New Roman" w:hAnsi="Times New Roman" w:cs="Times New Roman"/>
            <w:color w:val="000000" w:themeColor="text1"/>
            <w:sz w:val="24"/>
            <w:rPrChange w:id="749" w:author="James Cole" w:date="2017-02-12T12:05:00Z">
              <w:rPr>
                <w:rFonts w:ascii="Times New Roman" w:hAnsi="Times New Roman" w:cs="Times New Roman"/>
                <w:color w:val="000000" w:themeColor="text1"/>
              </w:rPr>
            </w:rPrChange>
          </w:rPr>
          <w:t>This phenomenon occurs when two waves merge to form one wave of a different amplitude and can be termed constructive or destructive.  </w:t>
        </w:r>
      </w:ins>
    </w:p>
    <w:p w14:paraId="6B5D153F" w14:textId="7ADD7D38" w:rsidR="00720518" w:rsidRPr="00720518" w:rsidRDefault="00720518">
      <w:pPr>
        <w:pStyle w:val="ListParagraph"/>
        <w:widowControl w:val="0"/>
        <w:autoSpaceDE w:val="0"/>
        <w:autoSpaceDN w:val="0"/>
        <w:adjustRightInd w:val="0"/>
        <w:ind w:left="1080"/>
        <w:rPr>
          <w:ins w:id="750" w:author="James Cole" w:date="2017-02-12T12:05:00Z"/>
          <w:rFonts w:ascii="Times New Roman" w:hAnsi="Times New Roman" w:cs="Times New Roman"/>
          <w:color w:val="000000" w:themeColor="text1"/>
          <w:sz w:val="24"/>
          <w:rPrChange w:id="751" w:author="James Cole" w:date="2017-02-12T12:05:00Z">
            <w:rPr>
              <w:ins w:id="752" w:author="James Cole" w:date="2017-02-12T12:05:00Z"/>
              <w:rFonts w:ascii="Times New Roman" w:hAnsi="Times New Roman" w:cs="Times New Roman"/>
              <w:color w:val="000000" w:themeColor="text1"/>
            </w:rPr>
          </w:rPrChange>
        </w:rPr>
        <w:pPrChange w:id="753" w:author="James Cole" w:date="2017-02-12T12:05:00Z">
          <w:pPr>
            <w:pStyle w:val="ListParagraph"/>
            <w:widowControl w:val="0"/>
            <w:numPr>
              <w:numId w:val="8"/>
            </w:numPr>
            <w:autoSpaceDE w:val="0"/>
            <w:autoSpaceDN w:val="0"/>
            <w:adjustRightInd w:val="0"/>
            <w:ind w:hanging="360"/>
          </w:pPr>
        </w:pPrChange>
      </w:pPr>
      <w:ins w:id="754" w:author="James Cole" w:date="2017-02-12T12:05:00Z">
        <w:r>
          <w:rPr>
            <w:rFonts w:ascii="Times New Roman" w:hAnsi="Times New Roman" w:cs="Times New Roman"/>
            <w:iCs/>
            <w:color w:val="000000" w:themeColor="text1"/>
            <w:sz w:val="24"/>
          </w:rPr>
          <w:t>Answer</w:t>
        </w:r>
        <w:r w:rsidRPr="00720518">
          <w:rPr>
            <w:rFonts w:ascii="Times New Roman" w:hAnsi="Times New Roman" w:cs="Times New Roman"/>
            <w:color w:val="000000" w:themeColor="text1"/>
            <w:sz w:val="24"/>
            <w:rPrChange w:id="755" w:author="James Cole" w:date="2017-02-12T12:05:00Z">
              <w:rPr>
                <w:rFonts w:ascii="Times New Roman" w:hAnsi="Times New Roman" w:cs="Times New Roman"/>
                <w:color w:val="000000" w:themeColor="text1"/>
              </w:rPr>
            </w:rPrChange>
          </w:rPr>
          <w:t xml:space="preserve">: </w:t>
        </w:r>
        <w:r w:rsidRPr="00720518">
          <w:rPr>
            <w:rFonts w:ascii="Times New Roman" w:hAnsi="Times New Roman" w:cs="Times New Roman"/>
            <w:b/>
            <w:color w:val="000000" w:themeColor="text1"/>
            <w:sz w:val="24"/>
            <w:u w:val="single"/>
            <w:rPrChange w:id="756" w:author="James Cole" w:date="2017-02-12T12:05:00Z">
              <w:rPr>
                <w:rFonts w:ascii="Times New Roman" w:hAnsi="Times New Roman" w:cs="Times New Roman"/>
                <w:color w:val="000000" w:themeColor="text1"/>
                <w:u w:val="single"/>
              </w:rPr>
            </w:rPrChange>
          </w:rPr>
          <w:t>interference</w:t>
        </w:r>
      </w:ins>
    </w:p>
    <w:p w14:paraId="6D050619" w14:textId="3C4A0081" w:rsidR="00720518" w:rsidRPr="00720518" w:rsidRDefault="00720518">
      <w:pPr>
        <w:pStyle w:val="ListParagraph"/>
        <w:widowControl w:val="0"/>
        <w:numPr>
          <w:ilvl w:val="0"/>
          <w:numId w:val="38"/>
        </w:numPr>
        <w:autoSpaceDE w:val="0"/>
        <w:autoSpaceDN w:val="0"/>
        <w:adjustRightInd w:val="0"/>
        <w:rPr>
          <w:ins w:id="757" w:author="James Cole" w:date="2017-02-12T12:05:00Z"/>
          <w:rFonts w:ascii="Times New Roman" w:hAnsi="Times New Roman" w:cs="Times New Roman"/>
          <w:color w:val="000000" w:themeColor="text1"/>
          <w:sz w:val="24"/>
          <w:rPrChange w:id="758" w:author="James Cole" w:date="2017-02-12T12:05:00Z">
            <w:rPr>
              <w:ins w:id="759" w:author="James Cole" w:date="2017-02-12T12:05:00Z"/>
              <w:rFonts w:ascii="Times New Roman" w:hAnsi="Times New Roman" w:cs="Times New Roman"/>
              <w:color w:val="000000" w:themeColor="text1"/>
            </w:rPr>
          </w:rPrChange>
        </w:rPr>
        <w:pPrChange w:id="760" w:author="James Cole" w:date="2017-02-12T12:05:00Z">
          <w:pPr>
            <w:pStyle w:val="ListParagraph"/>
            <w:widowControl w:val="0"/>
            <w:numPr>
              <w:numId w:val="8"/>
            </w:numPr>
            <w:autoSpaceDE w:val="0"/>
            <w:autoSpaceDN w:val="0"/>
            <w:adjustRightInd w:val="0"/>
            <w:ind w:hanging="360"/>
          </w:pPr>
        </w:pPrChange>
      </w:pPr>
      <w:ins w:id="761" w:author="James Cole" w:date="2017-02-12T12:05:00Z">
        <w:r w:rsidRPr="00720518">
          <w:rPr>
            <w:rFonts w:ascii="Times New Roman" w:hAnsi="Times New Roman" w:cs="Times New Roman"/>
            <w:color w:val="000000" w:themeColor="text1"/>
            <w:sz w:val="24"/>
            <w:rPrChange w:id="762" w:author="James Cole" w:date="2017-02-12T12:05:00Z">
              <w:rPr>
                <w:rFonts w:ascii="Times New Roman" w:hAnsi="Times New Roman" w:cs="Times New Roman"/>
                <w:color w:val="000000" w:themeColor="text1"/>
              </w:rPr>
            </w:rPrChange>
          </w:rPr>
          <w:t>Interference of waves is one example of this phenomenon, in which the combined behaviors of a system are equal to the sum of the individual behaviors.</w:t>
        </w:r>
      </w:ins>
    </w:p>
    <w:p w14:paraId="7F279DD7" w14:textId="2D426595" w:rsidR="00965C29" w:rsidRPr="00720518" w:rsidRDefault="00720518">
      <w:pPr>
        <w:pStyle w:val="ListParagraph"/>
        <w:ind w:left="1080"/>
        <w:rPr>
          <w:ins w:id="763" w:author="James Cole" w:date="2017-02-11T14:40:00Z"/>
          <w:rFonts w:ascii="Times New Roman" w:hAnsi="Times New Roman" w:cs="Times New Roman"/>
          <w:color w:val="000000" w:themeColor="text1"/>
          <w:sz w:val="24"/>
          <w:u w:val="single"/>
          <w:rPrChange w:id="764" w:author="James Cole" w:date="2017-02-12T12:05:00Z">
            <w:rPr>
              <w:ins w:id="765" w:author="James Cole" w:date="2017-02-11T14:40:00Z"/>
            </w:rPr>
          </w:rPrChange>
        </w:rPr>
        <w:pPrChange w:id="766" w:author="James Cole" w:date="2017-02-12T12:05:00Z">
          <w:pPr>
            <w:pStyle w:val="ListParagraph"/>
            <w:numPr>
              <w:numId w:val="1"/>
            </w:numPr>
            <w:ind w:hanging="360"/>
          </w:pPr>
        </w:pPrChange>
      </w:pPr>
      <w:ins w:id="767" w:author="James Cole" w:date="2017-02-12T12:05:00Z">
        <w:r>
          <w:rPr>
            <w:rFonts w:ascii="Times New Roman" w:hAnsi="Times New Roman" w:cs="Times New Roman"/>
            <w:iCs/>
            <w:color w:val="000000" w:themeColor="text1"/>
            <w:sz w:val="24"/>
          </w:rPr>
          <w:t>Answer</w:t>
        </w:r>
        <w:r w:rsidRPr="00720518">
          <w:rPr>
            <w:rFonts w:ascii="Times New Roman" w:hAnsi="Times New Roman" w:cs="Times New Roman"/>
            <w:color w:val="000000" w:themeColor="text1"/>
            <w:sz w:val="24"/>
            <w:rPrChange w:id="768" w:author="James Cole" w:date="2017-02-12T12:05:00Z">
              <w:rPr>
                <w:rFonts w:ascii="Times New Roman" w:hAnsi="Times New Roman" w:cs="Times New Roman"/>
                <w:color w:val="000000" w:themeColor="text1"/>
              </w:rPr>
            </w:rPrChange>
          </w:rPr>
          <w:t xml:space="preserve">: </w:t>
        </w:r>
        <w:r w:rsidRPr="00720518">
          <w:rPr>
            <w:rFonts w:ascii="Times New Roman" w:hAnsi="Times New Roman" w:cs="Times New Roman"/>
            <w:b/>
            <w:color w:val="000000" w:themeColor="text1"/>
            <w:sz w:val="24"/>
            <w:u w:val="single"/>
            <w:rPrChange w:id="769" w:author="James Cole" w:date="2017-02-12T12:05:00Z">
              <w:rPr>
                <w:rFonts w:ascii="Times New Roman" w:hAnsi="Times New Roman" w:cs="Times New Roman"/>
                <w:color w:val="000000" w:themeColor="text1"/>
                <w:u w:val="single"/>
              </w:rPr>
            </w:rPrChange>
          </w:rPr>
          <w:t>superposition</w:t>
        </w:r>
      </w:ins>
    </w:p>
    <w:p w14:paraId="30C2065E" w14:textId="77777777" w:rsidR="00914091" w:rsidRPr="00914091" w:rsidRDefault="00914091" w:rsidP="00914091">
      <w:pPr>
        <w:pStyle w:val="ListParagraph"/>
        <w:numPr>
          <w:ilvl w:val="0"/>
          <w:numId w:val="8"/>
        </w:numPr>
        <w:shd w:val="clear" w:color="auto" w:fill="FFFFFF"/>
        <w:rPr>
          <w:ins w:id="770" w:author="James Cole" w:date="2017-02-12T12:07:00Z"/>
          <w:rFonts w:ascii="Times New Roman" w:eastAsia="Times New Roman" w:hAnsi="Times New Roman" w:cs="Times New Roman"/>
          <w:color w:val="222222"/>
          <w:sz w:val="24"/>
          <w:szCs w:val="24"/>
          <w:rPrChange w:id="771" w:author="James Cole" w:date="2017-02-12T12:07:00Z">
            <w:rPr>
              <w:ins w:id="772" w:author="James Cole" w:date="2017-02-12T12:07:00Z"/>
              <w:rFonts w:ascii="Arial" w:eastAsia="Times New Roman" w:hAnsi="Arial" w:cs="Arial"/>
              <w:color w:val="222222"/>
              <w:sz w:val="19"/>
              <w:szCs w:val="19"/>
            </w:rPr>
          </w:rPrChange>
        </w:rPr>
      </w:pPr>
      <w:ins w:id="773" w:author="James Cole" w:date="2017-02-12T12:07:00Z">
        <w:r w:rsidRPr="00914091">
          <w:rPr>
            <w:rFonts w:ascii="Times New Roman" w:eastAsia="Times New Roman" w:hAnsi="Times New Roman" w:cs="Times New Roman"/>
            <w:color w:val="222222"/>
            <w:sz w:val="24"/>
            <w:szCs w:val="24"/>
            <w:rPrChange w:id="774" w:author="James Cole" w:date="2017-02-12T12:07:00Z">
              <w:rPr>
                <w:rFonts w:ascii="Arial" w:eastAsia="Times New Roman" w:hAnsi="Arial" w:cs="Arial"/>
                <w:color w:val="222222"/>
                <w:sz w:val="19"/>
                <w:szCs w:val="19"/>
              </w:rPr>
            </w:rPrChange>
          </w:rPr>
          <w:t>This man used a celesta in a suite featuring a Russian Dance and the Waltz of the Flowers. For ten points each:</w:t>
        </w:r>
      </w:ins>
    </w:p>
    <w:p w14:paraId="1E7B0FE7" w14:textId="4F5686AC" w:rsidR="00914091" w:rsidRPr="00914091" w:rsidRDefault="00914091">
      <w:pPr>
        <w:pStyle w:val="ListParagraph"/>
        <w:numPr>
          <w:ilvl w:val="0"/>
          <w:numId w:val="39"/>
        </w:numPr>
        <w:shd w:val="clear" w:color="auto" w:fill="FFFFFF"/>
        <w:spacing w:after="0" w:line="240" w:lineRule="auto"/>
        <w:rPr>
          <w:ins w:id="775" w:author="James Cole" w:date="2017-02-12T12:07:00Z"/>
          <w:rFonts w:ascii="Times New Roman" w:eastAsia="Times New Roman" w:hAnsi="Times New Roman" w:cs="Times New Roman"/>
          <w:color w:val="222222"/>
          <w:sz w:val="24"/>
          <w:szCs w:val="24"/>
          <w:rPrChange w:id="776" w:author="James Cole" w:date="2017-02-12T12:07:00Z">
            <w:rPr>
              <w:ins w:id="777" w:author="James Cole" w:date="2017-02-12T12:07:00Z"/>
              <w:rFonts w:ascii="Arial" w:eastAsia="Times New Roman" w:hAnsi="Arial" w:cs="Arial"/>
              <w:color w:val="222222"/>
              <w:sz w:val="19"/>
              <w:szCs w:val="19"/>
            </w:rPr>
          </w:rPrChange>
        </w:rPr>
        <w:pPrChange w:id="778" w:author="James Cole" w:date="2017-02-12T12:07:00Z">
          <w:pPr>
            <w:pStyle w:val="ListParagraph"/>
            <w:numPr>
              <w:numId w:val="8"/>
            </w:numPr>
            <w:shd w:val="clear" w:color="auto" w:fill="FFFFFF"/>
            <w:spacing w:after="0" w:line="240" w:lineRule="auto"/>
            <w:ind w:hanging="360"/>
          </w:pPr>
        </w:pPrChange>
      </w:pPr>
      <w:ins w:id="779" w:author="James Cole" w:date="2017-02-12T12:07:00Z">
        <w:r w:rsidRPr="00914091">
          <w:rPr>
            <w:rFonts w:ascii="Times New Roman" w:eastAsia="Times New Roman" w:hAnsi="Times New Roman" w:cs="Times New Roman"/>
            <w:color w:val="222222"/>
            <w:sz w:val="24"/>
            <w:szCs w:val="24"/>
            <w:rPrChange w:id="780" w:author="James Cole" w:date="2017-02-12T12:07:00Z">
              <w:rPr>
                <w:rFonts w:ascii="Arial" w:eastAsia="Times New Roman" w:hAnsi="Arial" w:cs="Arial"/>
                <w:color w:val="222222"/>
                <w:sz w:val="19"/>
                <w:szCs w:val="19"/>
              </w:rPr>
            </w:rPrChange>
          </w:rPr>
          <w:lastRenderedPageBreak/>
          <w:t>Name this composer who featured the Dance of the Sugar Plum Fairy in his work </w:t>
        </w:r>
        <w:r w:rsidRPr="00914091">
          <w:rPr>
            <w:rFonts w:ascii="Times New Roman" w:eastAsia="Times New Roman" w:hAnsi="Times New Roman" w:cs="Times New Roman"/>
            <w:i/>
            <w:iCs/>
            <w:color w:val="222222"/>
            <w:sz w:val="24"/>
            <w:szCs w:val="24"/>
            <w:rPrChange w:id="781" w:author="James Cole" w:date="2017-02-12T12:07:00Z">
              <w:rPr>
                <w:rFonts w:ascii="Arial" w:eastAsia="Times New Roman" w:hAnsi="Arial" w:cs="Arial"/>
                <w:i/>
                <w:iCs/>
                <w:color w:val="222222"/>
                <w:sz w:val="19"/>
                <w:szCs w:val="19"/>
              </w:rPr>
            </w:rPrChange>
          </w:rPr>
          <w:t>The Nutcracker</w:t>
        </w:r>
        <w:r w:rsidRPr="00914091">
          <w:rPr>
            <w:rFonts w:ascii="Times New Roman" w:eastAsia="Times New Roman" w:hAnsi="Times New Roman" w:cs="Times New Roman"/>
            <w:color w:val="222222"/>
            <w:sz w:val="24"/>
            <w:szCs w:val="24"/>
            <w:rPrChange w:id="782" w:author="James Cole" w:date="2017-02-12T12:07:00Z">
              <w:rPr>
                <w:rFonts w:ascii="Arial" w:eastAsia="Times New Roman" w:hAnsi="Arial" w:cs="Arial"/>
                <w:color w:val="222222"/>
                <w:sz w:val="19"/>
                <w:szCs w:val="19"/>
              </w:rPr>
            </w:rPrChange>
          </w:rPr>
          <w:t>.</w:t>
        </w:r>
      </w:ins>
    </w:p>
    <w:p w14:paraId="721DDCE4" w14:textId="2CE2FE8E" w:rsidR="00914091" w:rsidRPr="00914091" w:rsidRDefault="00914091">
      <w:pPr>
        <w:pStyle w:val="ListParagraph"/>
        <w:shd w:val="clear" w:color="auto" w:fill="FFFFFF"/>
        <w:spacing w:after="0" w:line="240" w:lineRule="auto"/>
        <w:ind w:left="1080"/>
        <w:rPr>
          <w:ins w:id="783" w:author="James Cole" w:date="2017-02-12T12:07:00Z"/>
          <w:rFonts w:ascii="Times New Roman" w:eastAsia="Times New Roman" w:hAnsi="Times New Roman" w:cs="Times New Roman"/>
          <w:color w:val="222222"/>
          <w:sz w:val="24"/>
          <w:szCs w:val="24"/>
          <w:rPrChange w:id="784" w:author="James Cole" w:date="2017-02-12T12:07:00Z">
            <w:rPr>
              <w:ins w:id="785" w:author="James Cole" w:date="2017-02-12T12:07:00Z"/>
              <w:rFonts w:ascii="Arial" w:eastAsia="Times New Roman" w:hAnsi="Arial" w:cs="Arial"/>
              <w:color w:val="222222"/>
              <w:sz w:val="19"/>
              <w:szCs w:val="19"/>
            </w:rPr>
          </w:rPrChange>
        </w:rPr>
        <w:pPrChange w:id="786" w:author="James Cole" w:date="2017-02-12T12:07:00Z">
          <w:pPr>
            <w:pStyle w:val="ListParagraph"/>
            <w:numPr>
              <w:numId w:val="8"/>
            </w:numPr>
            <w:shd w:val="clear" w:color="auto" w:fill="FFFFFF"/>
            <w:spacing w:after="0" w:line="240" w:lineRule="auto"/>
            <w:ind w:hanging="360"/>
          </w:pPr>
        </w:pPrChange>
      </w:pPr>
      <w:ins w:id="787" w:author="James Cole" w:date="2017-02-12T12:07:00Z">
        <w:r>
          <w:rPr>
            <w:rFonts w:ascii="Times New Roman" w:eastAsia="Times New Roman" w:hAnsi="Times New Roman" w:cs="Times New Roman"/>
            <w:iCs/>
            <w:color w:val="222222"/>
            <w:sz w:val="24"/>
            <w:szCs w:val="24"/>
          </w:rPr>
          <w:t>Answer</w:t>
        </w:r>
        <w:r w:rsidRPr="00914091">
          <w:rPr>
            <w:rFonts w:ascii="Times New Roman" w:eastAsia="Times New Roman" w:hAnsi="Times New Roman" w:cs="Times New Roman"/>
            <w:color w:val="222222"/>
            <w:sz w:val="24"/>
            <w:szCs w:val="24"/>
            <w:rPrChange w:id="788" w:author="James Cole" w:date="2017-02-12T12:07:00Z">
              <w:rPr>
                <w:rFonts w:ascii="Arial" w:eastAsia="Times New Roman" w:hAnsi="Arial" w:cs="Arial"/>
                <w:color w:val="222222"/>
                <w:sz w:val="19"/>
                <w:szCs w:val="19"/>
              </w:rPr>
            </w:rPrChange>
          </w:rPr>
          <w:t>: Pyotr Ilyich </w:t>
        </w:r>
        <w:r w:rsidRPr="00914091">
          <w:rPr>
            <w:rFonts w:ascii="Times New Roman" w:eastAsia="Times New Roman" w:hAnsi="Times New Roman" w:cs="Times New Roman"/>
            <w:b/>
            <w:color w:val="222222"/>
            <w:sz w:val="24"/>
            <w:szCs w:val="24"/>
            <w:u w:val="single"/>
            <w:rPrChange w:id="789" w:author="James Cole" w:date="2017-02-12T12:07:00Z">
              <w:rPr>
                <w:rFonts w:ascii="Arial" w:eastAsia="Times New Roman" w:hAnsi="Arial" w:cs="Arial"/>
                <w:color w:val="222222"/>
                <w:sz w:val="19"/>
                <w:szCs w:val="19"/>
                <w:u w:val="single"/>
              </w:rPr>
            </w:rPrChange>
          </w:rPr>
          <w:t>Tchaikovsky</w:t>
        </w:r>
      </w:ins>
    </w:p>
    <w:p w14:paraId="7EB01E12" w14:textId="044C623B" w:rsidR="00914091" w:rsidRPr="00914091" w:rsidRDefault="00914091">
      <w:pPr>
        <w:pStyle w:val="ListParagraph"/>
        <w:numPr>
          <w:ilvl w:val="0"/>
          <w:numId w:val="39"/>
        </w:numPr>
        <w:shd w:val="clear" w:color="auto" w:fill="FFFFFF"/>
        <w:spacing w:after="0" w:line="240" w:lineRule="auto"/>
        <w:rPr>
          <w:ins w:id="790" w:author="James Cole" w:date="2017-02-12T12:07:00Z"/>
          <w:rFonts w:ascii="Times New Roman" w:eastAsia="Times New Roman" w:hAnsi="Times New Roman" w:cs="Times New Roman"/>
          <w:color w:val="222222"/>
          <w:sz w:val="24"/>
          <w:szCs w:val="24"/>
          <w:rPrChange w:id="791" w:author="James Cole" w:date="2017-02-12T12:07:00Z">
            <w:rPr>
              <w:ins w:id="792" w:author="James Cole" w:date="2017-02-12T12:07:00Z"/>
              <w:rFonts w:ascii="Arial" w:eastAsia="Times New Roman" w:hAnsi="Arial" w:cs="Arial"/>
              <w:color w:val="222222"/>
              <w:sz w:val="19"/>
              <w:szCs w:val="19"/>
            </w:rPr>
          </w:rPrChange>
        </w:rPr>
        <w:pPrChange w:id="793" w:author="James Cole" w:date="2017-02-12T12:07:00Z">
          <w:pPr>
            <w:pStyle w:val="ListParagraph"/>
            <w:numPr>
              <w:numId w:val="8"/>
            </w:numPr>
            <w:shd w:val="clear" w:color="auto" w:fill="FFFFFF"/>
            <w:spacing w:after="0" w:line="240" w:lineRule="auto"/>
            <w:ind w:hanging="360"/>
          </w:pPr>
        </w:pPrChange>
      </w:pPr>
      <w:ins w:id="794" w:author="James Cole" w:date="2017-02-12T12:07:00Z">
        <w:r w:rsidRPr="00914091">
          <w:rPr>
            <w:rFonts w:ascii="Times New Roman" w:eastAsia="Times New Roman" w:hAnsi="Times New Roman" w:cs="Times New Roman"/>
            <w:color w:val="222222"/>
            <w:sz w:val="24"/>
            <w:szCs w:val="24"/>
            <w:rPrChange w:id="795" w:author="James Cole" w:date="2017-02-12T12:07:00Z">
              <w:rPr>
                <w:rFonts w:ascii="Arial" w:eastAsia="Times New Roman" w:hAnsi="Arial" w:cs="Arial"/>
                <w:color w:val="222222"/>
                <w:sz w:val="19"/>
                <w:szCs w:val="19"/>
              </w:rPr>
            </w:rPrChange>
          </w:rPr>
          <w:t>This Tchaikovsky work starts with a version of </w:t>
        </w:r>
        <w:r w:rsidRPr="00914091">
          <w:rPr>
            <w:rFonts w:ascii="Times New Roman" w:eastAsia="Times New Roman" w:hAnsi="Times New Roman" w:cs="Times New Roman"/>
            <w:i/>
            <w:iCs/>
            <w:color w:val="222222"/>
            <w:sz w:val="24"/>
            <w:szCs w:val="24"/>
            <w:rPrChange w:id="796" w:author="James Cole" w:date="2017-02-12T12:07:00Z">
              <w:rPr>
                <w:rFonts w:ascii="Arial" w:eastAsia="Times New Roman" w:hAnsi="Arial" w:cs="Arial"/>
                <w:i/>
                <w:iCs/>
                <w:color w:val="222222"/>
                <w:sz w:val="19"/>
                <w:szCs w:val="19"/>
              </w:rPr>
            </w:rPrChange>
          </w:rPr>
          <w:t>O Lord, Save Thy People</w:t>
        </w:r>
        <w:r w:rsidRPr="00914091">
          <w:rPr>
            <w:rFonts w:ascii="Times New Roman" w:eastAsia="Times New Roman" w:hAnsi="Times New Roman" w:cs="Times New Roman"/>
            <w:color w:val="222222"/>
            <w:sz w:val="24"/>
            <w:szCs w:val="24"/>
            <w:rPrChange w:id="797" w:author="James Cole" w:date="2017-02-12T12:07:00Z">
              <w:rPr>
                <w:rFonts w:ascii="Arial" w:eastAsia="Times New Roman" w:hAnsi="Arial" w:cs="Arial"/>
                <w:color w:val="222222"/>
                <w:sz w:val="19"/>
                <w:szCs w:val="19"/>
              </w:rPr>
            </w:rPrChange>
          </w:rPr>
          <w:t> and features cannon shots in a section meant to represent the Battle of Borodino.</w:t>
        </w:r>
      </w:ins>
    </w:p>
    <w:p w14:paraId="457E937F" w14:textId="12E60FF0" w:rsidR="00914091" w:rsidRPr="00914091" w:rsidRDefault="00914091">
      <w:pPr>
        <w:pStyle w:val="ListParagraph"/>
        <w:shd w:val="clear" w:color="auto" w:fill="FFFFFF"/>
        <w:spacing w:after="0" w:line="240" w:lineRule="auto"/>
        <w:ind w:left="1080"/>
        <w:rPr>
          <w:ins w:id="798" w:author="James Cole" w:date="2017-02-12T12:07:00Z"/>
          <w:rFonts w:ascii="Times New Roman" w:eastAsia="Times New Roman" w:hAnsi="Times New Roman" w:cs="Times New Roman"/>
          <w:color w:val="222222"/>
          <w:sz w:val="24"/>
          <w:szCs w:val="24"/>
          <w:rPrChange w:id="799" w:author="James Cole" w:date="2017-02-12T12:07:00Z">
            <w:rPr>
              <w:ins w:id="800" w:author="James Cole" w:date="2017-02-12T12:07:00Z"/>
              <w:rFonts w:ascii="Arial" w:eastAsia="Times New Roman" w:hAnsi="Arial" w:cs="Arial"/>
              <w:color w:val="222222"/>
              <w:sz w:val="19"/>
              <w:szCs w:val="19"/>
            </w:rPr>
          </w:rPrChange>
        </w:rPr>
        <w:pPrChange w:id="801" w:author="James Cole" w:date="2017-02-12T12:08:00Z">
          <w:pPr>
            <w:pStyle w:val="ListParagraph"/>
            <w:numPr>
              <w:numId w:val="8"/>
            </w:numPr>
            <w:shd w:val="clear" w:color="auto" w:fill="FFFFFF"/>
            <w:spacing w:after="0" w:line="240" w:lineRule="auto"/>
            <w:ind w:hanging="360"/>
          </w:pPr>
        </w:pPrChange>
      </w:pPr>
      <w:ins w:id="802" w:author="James Cole" w:date="2017-02-12T12:08:00Z">
        <w:r>
          <w:rPr>
            <w:rFonts w:ascii="Times New Roman" w:eastAsia="Times New Roman" w:hAnsi="Times New Roman" w:cs="Times New Roman"/>
            <w:iCs/>
            <w:color w:val="222222"/>
            <w:sz w:val="24"/>
            <w:szCs w:val="24"/>
          </w:rPr>
          <w:t>Answer</w:t>
        </w:r>
      </w:ins>
      <w:ins w:id="803" w:author="James Cole" w:date="2017-02-12T12:07:00Z">
        <w:r w:rsidRPr="00914091">
          <w:rPr>
            <w:rFonts w:ascii="Times New Roman" w:eastAsia="Times New Roman" w:hAnsi="Times New Roman" w:cs="Times New Roman"/>
            <w:color w:val="222222"/>
            <w:sz w:val="24"/>
            <w:szCs w:val="24"/>
            <w:rPrChange w:id="804" w:author="James Cole" w:date="2017-02-12T12:07:00Z">
              <w:rPr>
                <w:rFonts w:ascii="Arial" w:eastAsia="Times New Roman" w:hAnsi="Arial" w:cs="Arial"/>
                <w:color w:val="222222"/>
                <w:sz w:val="19"/>
                <w:szCs w:val="19"/>
              </w:rPr>
            </w:rPrChange>
          </w:rPr>
          <w:t>: </w:t>
        </w:r>
        <w:r w:rsidRPr="00914091">
          <w:rPr>
            <w:rFonts w:ascii="Times New Roman" w:eastAsia="Times New Roman" w:hAnsi="Times New Roman" w:cs="Times New Roman"/>
            <w:b/>
            <w:color w:val="222222"/>
            <w:sz w:val="24"/>
            <w:szCs w:val="24"/>
            <w:u w:val="single"/>
            <w:rPrChange w:id="805" w:author="James Cole" w:date="2017-02-12T12:08:00Z">
              <w:rPr>
                <w:rFonts w:ascii="Arial" w:eastAsia="Times New Roman" w:hAnsi="Arial" w:cs="Arial"/>
                <w:color w:val="222222"/>
                <w:sz w:val="19"/>
                <w:szCs w:val="19"/>
                <w:u w:val="single"/>
              </w:rPr>
            </w:rPrChange>
          </w:rPr>
          <w:t>1812 Overture</w:t>
        </w:r>
      </w:ins>
    </w:p>
    <w:p w14:paraId="23ED4BD3" w14:textId="38F6642D" w:rsidR="00914091" w:rsidRPr="00914091" w:rsidRDefault="00914091">
      <w:pPr>
        <w:pStyle w:val="ListParagraph"/>
        <w:numPr>
          <w:ilvl w:val="0"/>
          <w:numId w:val="39"/>
        </w:numPr>
        <w:shd w:val="clear" w:color="auto" w:fill="FFFFFF"/>
        <w:spacing w:after="0" w:line="240" w:lineRule="auto"/>
        <w:rPr>
          <w:ins w:id="806" w:author="James Cole" w:date="2017-02-12T12:07:00Z"/>
          <w:rFonts w:ascii="Times New Roman" w:eastAsia="Times New Roman" w:hAnsi="Times New Roman" w:cs="Times New Roman"/>
          <w:color w:val="222222"/>
          <w:sz w:val="24"/>
          <w:szCs w:val="24"/>
          <w:rPrChange w:id="807" w:author="James Cole" w:date="2017-02-12T12:07:00Z">
            <w:rPr>
              <w:ins w:id="808" w:author="James Cole" w:date="2017-02-12T12:07:00Z"/>
              <w:rFonts w:ascii="Arial" w:eastAsia="Times New Roman" w:hAnsi="Arial" w:cs="Arial"/>
              <w:color w:val="222222"/>
              <w:sz w:val="19"/>
              <w:szCs w:val="19"/>
            </w:rPr>
          </w:rPrChange>
        </w:rPr>
        <w:pPrChange w:id="809" w:author="James Cole" w:date="2017-02-12T12:07:00Z">
          <w:pPr>
            <w:pStyle w:val="ListParagraph"/>
            <w:numPr>
              <w:numId w:val="8"/>
            </w:numPr>
            <w:shd w:val="clear" w:color="auto" w:fill="FFFFFF"/>
            <w:spacing w:after="0" w:line="240" w:lineRule="auto"/>
            <w:ind w:hanging="360"/>
          </w:pPr>
        </w:pPrChange>
      </w:pPr>
      <w:ins w:id="810" w:author="James Cole" w:date="2017-02-12T12:07:00Z">
        <w:r w:rsidRPr="00914091">
          <w:rPr>
            <w:rFonts w:ascii="Times New Roman" w:eastAsia="Times New Roman" w:hAnsi="Times New Roman" w:cs="Times New Roman"/>
            <w:color w:val="222222"/>
            <w:sz w:val="24"/>
            <w:szCs w:val="24"/>
            <w:rPrChange w:id="811" w:author="James Cole" w:date="2017-02-12T12:07:00Z">
              <w:rPr>
                <w:rFonts w:ascii="Arial" w:eastAsia="Times New Roman" w:hAnsi="Arial" w:cs="Arial"/>
                <w:color w:val="222222"/>
                <w:sz w:val="19"/>
                <w:szCs w:val="19"/>
              </w:rPr>
            </w:rPrChange>
          </w:rPr>
          <w:t>This was Tchaikovsky’s final finished symphony which he dedicated to his nephew Vladimir Davydov. Mahler’s symphony of the same number features several blows from a hammer.</w:t>
        </w:r>
      </w:ins>
    </w:p>
    <w:p w14:paraId="36A47571" w14:textId="4DDC90FD" w:rsidR="00965C29" w:rsidRPr="00914091" w:rsidRDefault="00914091">
      <w:pPr>
        <w:pStyle w:val="ListParagraph"/>
        <w:shd w:val="clear" w:color="auto" w:fill="FFFFFF"/>
        <w:spacing w:after="0" w:line="240" w:lineRule="auto"/>
        <w:ind w:left="1080"/>
        <w:rPr>
          <w:ins w:id="812" w:author="James Cole" w:date="2017-02-11T14:40:00Z"/>
          <w:rFonts w:ascii="Times New Roman" w:eastAsia="Times New Roman" w:hAnsi="Times New Roman" w:cs="Times New Roman"/>
          <w:color w:val="222222"/>
          <w:sz w:val="24"/>
          <w:szCs w:val="24"/>
          <w:rPrChange w:id="813" w:author="James Cole" w:date="2017-02-12T12:07:00Z">
            <w:rPr>
              <w:ins w:id="814" w:author="James Cole" w:date="2017-02-11T14:40:00Z"/>
            </w:rPr>
          </w:rPrChange>
        </w:rPr>
        <w:pPrChange w:id="815" w:author="James Cole" w:date="2017-02-12T12:08:00Z">
          <w:pPr>
            <w:pStyle w:val="ListParagraph"/>
            <w:numPr>
              <w:numId w:val="1"/>
            </w:numPr>
            <w:ind w:hanging="360"/>
          </w:pPr>
        </w:pPrChange>
      </w:pPr>
      <w:ins w:id="816" w:author="James Cole" w:date="2017-02-12T12:08:00Z">
        <w:r>
          <w:rPr>
            <w:rFonts w:ascii="Times New Roman" w:eastAsia="Times New Roman" w:hAnsi="Times New Roman" w:cs="Times New Roman"/>
            <w:iCs/>
            <w:color w:val="222222"/>
            <w:sz w:val="24"/>
            <w:szCs w:val="24"/>
          </w:rPr>
          <w:t>Answer:</w:t>
        </w:r>
      </w:ins>
      <w:ins w:id="817" w:author="James Cole" w:date="2017-02-12T12:07:00Z">
        <w:r w:rsidRPr="00914091">
          <w:rPr>
            <w:rFonts w:ascii="Times New Roman" w:eastAsia="Times New Roman" w:hAnsi="Times New Roman" w:cs="Times New Roman"/>
            <w:color w:val="222222"/>
            <w:sz w:val="24"/>
            <w:szCs w:val="24"/>
            <w:rPrChange w:id="818" w:author="James Cole" w:date="2017-02-12T12:07:00Z">
              <w:rPr>
                <w:rFonts w:ascii="Arial" w:eastAsia="Times New Roman" w:hAnsi="Arial" w:cs="Arial"/>
                <w:color w:val="222222"/>
                <w:sz w:val="19"/>
                <w:szCs w:val="19"/>
              </w:rPr>
            </w:rPrChange>
          </w:rPr>
          <w:t> </w:t>
        </w:r>
        <w:r w:rsidRPr="00914091">
          <w:rPr>
            <w:rFonts w:ascii="Times New Roman" w:eastAsia="Times New Roman" w:hAnsi="Times New Roman" w:cs="Times New Roman"/>
            <w:b/>
            <w:color w:val="222222"/>
            <w:sz w:val="24"/>
            <w:szCs w:val="24"/>
            <w:u w:val="single"/>
            <w:rPrChange w:id="819" w:author="James Cole" w:date="2017-02-12T12:08:00Z">
              <w:rPr>
                <w:rFonts w:ascii="Arial" w:eastAsia="Times New Roman" w:hAnsi="Arial" w:cs="Arial"/>
                <w:color w:val="222222"/>
                <w:sz w:val="19"/>
                <w:szCs w:val="19"/>
                <w:u w:val="single"/>
              </w:rPr>
            </w:rPrChange>
          </w:rPr>
          <w:t>sixth</w:t>
        </w:r>
        <w:r w:rsidRPr="00914091">
          <w:rPr>
            <w:rFonts w:ascii="Times New Roman" w:eastAsia="Times New Roman" w:hAnsi="Times New Roman" w:cs="Times New Roman"/>
            <w:color w:val="222222"/>
            <w:sz w:val="24"/>
            <w:szCs w:val="24"/>
            <w:u w:val="single"/>
            <w:rPrChange w:id="820" w:author="James Cole" w:date="2017-02-12T12:07:00Z">
              <w:rPr>
                <w:rFonts w:ascii="Arial" w:eastAsia="Times New Roman" w:hAnsi="Arial" w:cs="Arial"/>
                <w:color w:val="222222"/>
                <w:sz w:val="19"/>
                <w:szCs w:val="19"/>
                <w:u w:val="single"/>
              </w:rPr>
            </w:rPrChange>
          </w:rPr>
          <w:t> </w:t>
        </w:r>
        <w:r>
          <w:rPr>
            <w:rFonts w:ascii="Times New Roman" w:eastAsia="Times New Roman" w:hAnsi="Times New Roman" w:cs="Times New Roman"/>
            <w:color w:val="222222"/>
            <w:sz w:val="24"/>
            <w:szCs w:val="24"/>
          </w:rPr>
          <w:t>symphony or</w:t>
        </w:r>
      </w:ins>
      <w:ins w:id="821" w:author="James Cole" w:date="2017-02-12T12:08:00Z">
        <w:r>
          <w:rPr>
            <w:rFonts w:ascii="Times New Roman" w:eastAsia="Times New Roman" w:hAnsi="Times New Roman" w:cs="Times New Roman"/>
            <w:color w:val="222222"/>
            <w:sz w:val="24"/>
            <w:szCs w:val="24"/>
          </w:rPr>
          <w:t xml:space="preserve"> Symphony </w:t>
        </w:r>
        <w:r>
          <w:rPr>
            <w:rFonts w:ascii="Times New Roman" w:eastAsia="Times New Roman" w:hAnsi="Times New Roman" w:cs="Times New Roman"/>
            <w:b/>
            <w:color w:val="222222"/>
            <w:sz w:val="24"/>
            <w:szCs w:val="24"/>
          </w:rPr>
          <w:t>Pathetique</w:t>
        </w:r>
      </w:ins>
    </w:p>
    <w:p w14:paraId="633A1CDC" w14:textId="0C142764" w:rsidR="004C1B7E" w:rsidRPr="00FD562B" w:rsidRDefault="004C1B7E" w:rsidP="004C1B7E">
      <w:pPr>
        <w:pStyle w:val="ListParagraph"/>
        <w:numPr>
          <w:ilvl w:val="0"/>
          <w:numId w:val="8"/>
        </w:numPr>
        <w:rPr>
          <w:ins w:id="822" w:author="James Cole" w:date="2017-02-14T12:39:00Z"/>
          <w:rFonts w:ascii="Times New Roman" w:hAnsi="Times New Roman" w:cs="Times New Roman"/>
          <w:sz w:val="24"/>
        </w:rPr>
        <w:pPrChange w:id="823" w:author="James Cole" w:date="2017-02-14T12:39:00Z">
          <w:pPr>
            <w:pStyle w:val="ListParagraph"/>
            <w:numPr>
              <w:numId w:val="52"/>
            </w:numPr>
            <w:ind w:hanging="360"/>
          </w:pPr>
        </w:pPrChange>
      </w:pPr>
      <w:ins w:id="824" w:author="James Cole" w:date="2017-02-14T12:39:00Z">
        <w:r w:rsidRPr="00FD562B">
          <w:rPr>
            <w:rFonts w:ascii="Times New Roman" w:hAnsi="Times New Roman" w:cs="Times New Roman"/>
            <w:sz w:val="24"/>
          </w:rPr>
          <w:t>This character learns to ride a bike to impress Evie and crumbles into dust as his 31</w:t>
        </w:r>
        <w:r w:rsidRPr="00FD562B">
          <w:rPr>
            <w:rFonts w:ascii="Times New Roman" w:hAnsi="Times New Roman" w:cs="Times New Roman"/>
            <w:sz w:val="24"/>
            <w:vertAlign w:val="superscript"/>
          </w:rPr>
          <w:t>st</w:t>
        </w:r>
        <w:r w:rsidRPr="00FD562B">
          <w:rPr>
            <w:rFonts w:ascii="Times New Roman" w:hAnsi="Times New Roman" w:cs="Times New Roman"/>
            <w:sz w:val="24"/>
          </w:rPr>
          <w:t xml:space="preserve"> birthday approaches. For ten points each:</w:t>
        </w:r>
      </w:ins>
    </w:p>
    <w:p w14:paraId="477219A2" w14:textId="77777777" w:rsidR="004C1B7E" w:rsidRPr="00FD562B" w:rsidRDefault="004C1B7E" w:rsidP="004C1B7E">
      <w:pPr>
        <w:pStyle w:val="ListParagraph"/>
        <w:numPr>
          <w:ilvl w:val="0"/>
          <w:numId w:val="53"/>
        </w:numPr>
        <w:rPr>
          <w:ins w:id="825" w:author="James Cole" w:date="2017-02-14T12:39:00Z"/>
          <w:rFonts w:ascii="Times New Roman" w:hAnsi="Times New Roman" w:cs="Times New Roman"/>
          <w:sz w:val="24"/>
        </w:rPr>
      </w:pPr>
      <w:ins w:id="826" w:author="James Cole" w:date="2017-02-14T12:39:00Z">
        <w:r w:rsidRPr="00FD562B">
          <w:rPr>
            <w:rFonts w:ascii="Times New Roman" w:hAnsi="Times New Roman" w:cs="Times New Roman"/>
            <w:sz w:val="24"/>
          </w:rPr>
          <w:t>Name this character born with telepathic abilities and a large nose when his birth coincided with India’s independence.</w:t>
        </w:r>
      </w:ins>
    </w:p>
    <w:p w14:paraId="7F4E4366" w14:textId="77777777" w:rsidR="004C1B7E" w:rsidRPr="00FD562B" w:rsidRDefault="004C1B7E" w:rsidP="004C1B7E">
      <w:pPr>
        <w:pStyle w:val="ListParagraph"/>
        <w:ind w:firstLine="360"/>
        <w:rPr>
          <w:ins w:id="827" w:author="James Cole" w:date="2017-02-14T12:39:00Z"/>
          <w:rFonts w:ascii="Times New Roman" w:hAnsi="Times New Roman" w:cs="Times New Roman"/>
          <w:sz w:val="24"/>
        </w:rPr>
      </w:pPr>
      <w:ins w:id="828" w:author="James Cole" w:date="2017-02-14T12:39:00Z">
        <w:r>
          <w:rPr>
            <w:rFonts w:ascii="Times New Roman" w:hAnsi="Times New Roman" w:cs="Times New Roman"/>
            <w:sz w:val="24"/>
          </w:rPr>
          <w:t>Answer:</w:t>
        </w:r>
        <w:r w:rsidRPr="00FD562B">
          <w:rPr>
            <w:rFonts w:ascii="Times New Roman" w:hAnsi="Times New Roman" w:cs="Times New Roman"/>
            <w:sz w:val="24"/>
          </w:rPr>
          <w:t xml:space="preserve"> </w:t>
        </w:r>
        <w:r w:rsidRPr="00FD562B">
          <w:rPr>
            <w:rFonts w:ascii="Times New Roman" w:hAnsi="Times New Roman" w:cs="Times New Roman"/>
            <w:b/>
            <w:sz w:val="24"/>
            <w:u w:val="single"/>
          </w:rPr>
          <w:t>Saleem</w:t>
        </w:r>
        <w:r w:rsidRPr="00FD562B">
          <w:rPr>
            <w:rFonts w:ascii="Times New Roman" w:hAnsi="Times New Roman" w:cs="Times New Roman"/>
            <w:b/>
            <w:sz w:val="24"/>
          </w:rPr>
          <w:t xml:space="preserve"> </w:t>
        </w:r>
        <w:r w:rsidRPr="00FD562B">
          <w:rPr>
            <w:rFonts w:ascii="Times New Roman" w:hAnsi="Times New Roman" w:cs="Times New Roman"/>
            <w:sz w:val="24"/>
          </w:rPr>
          <w:t>Sinai</w:t>
        </w:r>
      </w:ins>
    </w:p>
    <w:p w14:paraId="787CA14E" w14:textId="77777777" w:rsidR="004C1B7E" w:rsidRPr="00FD562B" w:rsidRDefault="004C1B7E" w:rsidP="004C1B7E">
      <w:pPr>
        <w:pStyle w:val="ListParagraph"/>
        <w:numPr>
          <w:ilvl w:val="0"/>
          <w:numId w:val="53"/>
        </w:numPr>
        <w:rPr>
          <w:ins w:id="829" w:author="James Cole" w:date="2017-02-14T12:39:00Z"/>
          <w:rFonts w:ascii="Times New Roman" w:hAnsi="Times New Roman" w:cs="Times New Roman"/>
          <w:sz w:val="24"/>
        </w:rPr>
      </w:pPr>
      <w:ins w:id="830" w:author="James Cole" w:date="2017-02-14T12:39:00Z">
        <w:r w:rsidRPr="00FD562B">
          <w:rPr>
            <w:rFonts w:ascii="Times New Roman" w:hAnsi="Times New Roman" w:cs="Times New Roman"/>
            <w:sz w:val="24"/>
          </w:rPr>
          <w:t>Saleem Sinai is the narrator of this novel, in which he is rivals with Shiva of the Knees and regains his memory in the Sundarban jungle.</w:t>
        </w:r>
      </w:ins>
    </w:p>
    <w:p w14:paraId="604513E9" w14:textId="77777777" w:rsidR="004C1B7E" w:rsidRPr="00FD562B" w:rsidRDefault="004C1B7E" w:rsidP="004C1B7E">
      <w:pPr>
        <w:pStyle w:val="ListParagraph"/>
        <w:ind w:firstLine="360"/>
        <w:rPr>
          <w:ins w:id="831" w:author="James Cole" w:date="2017-02-14T12:39:00Z"/>
          <w:rFonts w:ascii="Times New Roman" w:hAnsi="Times New Roman" w:cs="Times New Roman"/>
          <w:sz w:val="24"/>
        </w:rPr>
      </w:pPr>
      <w:ins w:id="832" w:author="James Cole" w:date="2017-02-14T12:39:00Z">
        <w:r w:rsidRPr="00FD562B">
          <w:rPr>
            <w:rFonts w:ascii="Times New Roman" w:hAnsi="Times New Roman" w:cs="Times New Roman"/>
            <w:sz w:val="24"/>
          </w:rPr>
          <w:t xml:space="preserve">Answer: </w:t>
        </w:r>
        <w:r w:rsidRPr="00FD562B">
          <w:rPr>
            <w:rFonts w:ascii="Times New Roman" w:hAnsi="Times New Roman" w:cs="Times New Roman"/>
            <w:b/>
            <w:i/>
            <w:sz w:val="24"/>
            <w:u w:val="single"/>
          </w:rPr>
          <w:t>Midnight’s Children</w:t>
        </w:r>
      </w:ins>
    </w:p>
    <w:p w14:paraId="5519C51C" w14:textId="77777777" w:rsidR="004C1B7E" w:rsidRPr="00FD562B" w:rsidRDefault="004C1B7E" w:rsidP="004C1B7E">
      <w:pPr>
        <w:pStyle w:val="ListParagraph"/>
        <w:numPr>
          <w:ilvl w:val="0"/>
          <w:numId w:val="53"/>
        </w:numPr>
        <w:rPr>
          <w:ins w:id="833" w:author="James Cole" w:date="2017-02-14T12:39:00Z"/>
          <w:rFonts w:ascii="Times New Roman" w:hAnsi="Times New Roman" w:cs="Times New Roman"/>
          <w:sz w:val="24"/>
        </w:rPr>
      </w:pPr>
      <w:ins w:id="834" w:author="James Cole" w:date="2017-02-14T12:39:00Z">
        <w:r w:rsidRPr="00FD562B">
          <w:rPr>
            <w:rFonts w:ascii="Times New Roman" w:hAnsi="Times New Roman" w:cs="Times New Roman"/>
            <w:sz w:val="24"/>
          </w:rPr>
          <w:t xml:space="preserve">This man wrote </w:t>
        </w:r>
        <w:r w:rsidRPr="00FD562B">
          <w:rPr>
            <w:rFonts w:ascii="Times New Roman" w:hAnsi="Times New Roman" w:cs="Times New Roman"/>
            <w:i/>
            <w:sz w:val="24"/>
          </w:rPr>
          <w:t>Midnight’s Children</w:t>
        </w:r>
        <w:r w:rsidRPr="00FD562B">
          <w:rPr>
            <w:rFonts w:ascii="Times New Roman" w:hAnsi="Times New Roman" w:cs="Times New Roman"/>
            <w:sz w:val="24"/>
          </w:rPr>
          <w:t xml:space="preserve"> and had a fatwa issued against him for his novel </w:t>
        </w:r>
        <w:r w:rsidRPr="00FD562B">
          <w:rPr>
            <w:rFonts w:ascii="Times New Roman" w:hAnsi="Times New Roman" w:cs="Times New Roman"/>
            <w:i/>
            <w:sz w:val="24"/>
          </w:rPr>
          <w:t>The Satanic Verses</w:t>
        </w:r>
        <w:r w:rsidRPr="00FD562B">
          <w:rPr>
            <w:rFonts w:ascii="Times New Roman" w:hAnsi="Times New Roman" w:cs="Times New Roman"/>
            <w:sz w:val="24"/>
          </w:rPr>
          <w:t xml:space="preserve">. </w:t>
        </w:r>
      </w:ins>
    </w:p>
    <w:p w14:paraId="78BBCBE6" w14:textId="6A483680" w:rsidR="007863B3" w:rsidRPr="007863B3" w:rsidRDefault="004C1B7E" w:rsidP="007863B3">
      <w:pPr>
        <w:pStyle w:val="ListParagraph"/>
        <w:spacing w:after="0" w:line="240" w:lineRule="auto"/>
        <w:ind w:left="1080"/>
        <w:rPr>
          <w:ins w:id="835" w:author="James Cole" w:date="2017-02-14T21:03:00Z"/>
          <w:rFonts w:ascii="Times New Roman" w:hAnsi="Times New Roman" w:cs="Times New Roman"/>
          <w:sz w:val="24"/>
          <w:u w:val="single"/>
          <w:rPrChange w:id="836" w:author="James Cole" w:date="2017-02-14T21:03:00Z">
            <w:rPr>
              <w:ins w:id="837" w:author="James Cole" w:date="2017-02-14T21:03:00Z"/>
              <w:rFonts w:ascii="Times New Roman" w:eastAsia="Times New Roman" w:hAnsi="Times New Roman" w:cs="Times New Roman"/>
              <w:sz w:val="24"/>
              <w:szCs w:val="24"/>
            </w:rPr>
          </w:rPrChange>
        </w:rPr>
        <w:pPrChange w:id="838" w:author="James Cole" w:date="2017-02-14T21:03:00Z">
          <w:pPr/>
        </w:pPrChange>
      </w:pPr>
      <w:ins w:id="839" w:author="James Cole" w:date="2017-02-14T12:39:00Z">
        <w:r w:rsidRPr="00FD562B">
          <w:rPr>
            <w:rFonts w:ascii="Times New Roman" w:hAnsi="Times New Roman" w:cs="Times New Roman"/>
            <w:sz w:val="24"/>
          </w:rPr>
          <w:t xml:space="preserve">Answer: Salman </w:t>
        </w:r>
        <w:r w:rsidRPr="00FD562B">
          <w:rPr>
            <w:rFonts w:ascii="Times New Roman" w:hAnsi="Times New Roman" w:cs="Times New Roman"/>
            <w:b/>
            <w:sz w:val="24"/>
            <w:u w:val="single"/>
          </w:rPr>
          <w:t>Rushdie</w:t>
        </w:r>
      </w:ins>
    </w:p>
    <w:p w14:paraId="578A3C27" w14:textId="15CB6926" w:rsidR="007863B3" w:rsidRPr="007863B3" w:rsidRDefault="007863B3" w:rsidP="007863B3">
      <w:pPr>
        <w:spacing w:after="0" w:line="240" w:lineRule="auto"/>
        <w:rPr>
          <w:ins w:id="840" w:author="James Cole" w:date="2017-02-14T21:03:00Z"/>
          <w:rFonts w:ascii="Times New Roman" w:eastAsia="Times New Roman" w:hAnsi="Times New Roman" w:cs="Times New Roman"/>
          <w:sz w:val="24"/>
          <w:szCs w:val="24"/>
        </w:rPr>
        <w:pPrChange w:id="841" w:author="James Cole" w:date="2017-02-14T21:03:00Z">
          <w:pPr>
            <w:spacing w:after="0" w:line="240" w:lineRule="auto"/>
          </w:pPr>
        </w:pPrChange>
      </w:pPr>
      <w:ins w:id="842" w:author="James Cole" w:date="2017-02-14T21:03:00Z">
        <w:r>
          <w:rPr>
            <w:rFonts w:ascii="Times New Roman" w:eastAsia="Times New Roman" w:hAnsi="Times New Roman" w:cs="Times New Roman"/>
            <w:color w:val="000000"/>
            <w:sz w:val="24"/>
            <w:szCs w:val="24"/>
          </w:rPr>
          <w:t xml:space="preserve">     18. </w:t>
        </w:r>
        <w:r w:rsidRPr="007863B3">
          <w:rPr>
            <w:rFonts w:ascii="Times New Roman" w:eastAsia="Times New Roman" w:hAnsi="Times New Roman" w:cs="Times New Roman"/>
            <w:color w:val="000000"/>
            <w:sz w:val="24"/>
            <w:szCs w:val="24"/>
          </w:rPr>
          <w:t>Heron’s formula can be used to find the area of these shapes. For ten points each:</w:t>
        </w:r>
      </w:ins>
    </w:p>
    <w:p w14:paraId="6D3278E9" w14:textId="118AF636" w:rsidR="007863B3" w:rsidRPr="007863B3" w:rsidRDefault="007863B3" w:rsidP="007863B3">
      <w:pPr>
        <w:spacing w:after="0" w:line="240" w:lineRule="auto"/>
        <w:rPr>
          <w:ins w:id="843" w:author="James Cole" w:date="2017-02-14T21:03:00Z"/>
          <w:rFonts w:ascii="Times New Roman" w:eastAsia="Times New Roman" w:hAnsi="Times New Roman" w:cs="Times New Roman"/>
          <w:sz w:val="24"/>
          <w:szCs w:val="24"/>
        </w:rPr>
      </w:pPr>
      <w:ins w:id="844" w:author="James Cole" w:date="2017-02-14T21:03:00Z">
        <w:r w:rsidRPr="007863B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a. </w:t>
        </w:r>
        <w:r w:rsidRPr="007863B3">
          <w:rPr>
            <w:rFonts w:ascii="Times New Roman" w:eastAsia="Times New Roman" w:hAnsi="Times New Roman" w:cs="Times New Roman"/>
            <w:color w:val="000000"/>
            <w:sz w:val="24"/>
            <w:szCs w:val="24"/>
          </w:rPr>
          <w:t>Name these shapes who’s “right” variety is the subject of the Pythagorean Theorem.</w:t>
        </w:r>
      </w:ins>
    </w:p>
    <w:p w14:paraId="44556D31" w14:textId="47C81802" w:rsidR="007863B3" w:rsidRPr="007863B3" w:rsidRDefault="007863B3" w:rsidP="007863B3">
      <w:pPr>
        <w:spacing w:after="0" w:line="240" w:lineRule="auto"/>
        <w:rPr>
          <w:ins w:id="845" w:author="James Cole" w:date="2017-02-14T21:03:00Z"/>
          <w:rFonts w:ascii="Times New Roman" w:eastAsia="Times New Roman" w:hAnsi="Times New Roman" w:cs="Times New Roman"/>
          <w:sz w:val="24"/>
          <w:szCs w:val="24"/>
        </w:rPr>
      </w:pPr>
      <w:ins w:id="846" w:author="James Cole" w:date="2017-02-14T21:03:00Z">
        <w:r w:rsidRPr="007863B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Answer</w:t>
        </w:r>
        <w:r w:rsidRPr="007863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u w:val="single"/>
          </w:rPr>
          <w:t>t</w:t>
        </w:r>
        <w:r w:rsidRPr="007863B3">
          <w:rPr>
            <w:rFonts w:ascii="Times New Roman" w:eastAsia="Times New Roman" w:hAnsi="Times New Roman" w:cs="Times New Roman"/>
            <w:b/>
            <w:bCs/>
            <w:color w:val="000000"/>
            <w:sz w:val="24"/>
            <w:szCs w:val="24"/>
            <w:u w:val="single"/>
          </w:rPr>
          <w:t>riangle</w:t>
        </w:r>
      </w:ins>
    </w:p>
    <w:p w14:paraId="1C4AD608" w14:textId="053AC72B" w:rsidR="007863B3" w:rsidRPr="007863B3" w:rsidRDefault="007863B3" w:rsidP="007863B3">
      <w:pPr>
        <w:spacing w:after="0" w:line="240" w:lineRule="auto"/>
        <w:rPr>
          <w:ins w:id="847" w:author="James Cole" w:date="2017-02-14T21:03:00Z"/>
          <w:rFonts w:ascii="Times New Roman" w:eastAsia="Times New Roman" w:hAnsi="Times New Roman" w:cs="Times New Roman"/>
          <w:sz w:val="24"/>
          <w:szCs w:val="24"/>
        </w:rPr>
      </w:pPr>
      <w:ins w:id="848" w:author="James Cole" w:date="2017-02-14T21:03:00Z">
        <w:r w:rsidRPr="007863B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b. </w:t>
        </w:r>
        <w:r w:rsidRPr="007863B3">
          <w:rPr>
            <w:rFonts w:ascii="Times New Roman" w:eastAsia="Times New Roman" w:hAnsi="Times New Roman" w:cs="Times New Roman"/>
            <w:color w:val="000000"/>
            <w:sz w:val="24"/>
            <w:szCs w:val="24"/>
          </w:rPr>
          <w:t xml:space="preserve">This point is the intersection of the altitudes of a triangle. Along with the circumcenter </w:t>
        </w:r>
        <w:r>
          <w:rPr>
            <w:rFonts w:ascii="Times New Roman" w:eastAsia="Times New Roman" w:hAnsi="Times New Roman" w:cs="Times New Roman"/>
            <w:color w:val="000000"/>
            <w:sz w:val="24"/>
            <w:szCs w:val="24"/>
          </w:rPr>
          <w:tab/>
        </w:r>
        <w:r w:rsidRPr="007863B3">
          <w:rPr>
            <w:rFonts w:ascii="Times New Roman" w:eastAsia="Times New Roman" w:hAnsi="Times New Roman" w:cs="Times New Roman"/>
            <w:color w:val="000000"/>
            <w:sz w:val="24"/>
            <w:szCs w:val="24"/>
          </w:rPr>
          <w:t>and centroid, it must lie on the Euler Line.</w:t>
        </w:r>
      </w:ins>
    </w:p>
    <w:p w14:paraId="7E01B397" w14:textId="351D2D27" w:rsidR="007863B3" w:rsidRPr="007863B3" w:rsidRDefault="007863B3" w:rsidP="007863B3">
      <w:pPr>
        <w:spacing w:after="0" w:line="240" w:lineRule="auto"/>
        <w:rPr>
          <w:ins w:id="849" w:author="James Cole" w:date="2017-02-14T21:03:00Z"/>
          <w:rFonts w:ascii="Times New Roman" w:eastAsia="Times New Roman" w:hAnsi="Times New Roman" w:cs="Times New Roman"/>
          <w:sz w:val="24"/>
          <w:szCs w:val="24"/>
        </w:rPr>
      </w:pPr>
      <w:ins w:id="850" w:author="James Cole" w:date="2017-02-14T21:03:00Z">
        <w:r w:rsidRPr="007863B3">
          <w:rPr>
            <w:rFonts w:ascii="Times New Roman" w:eastAsia="Times New Roman" w:hAnsi="Times New Roman" w:cs="Times New Roman"/>
            <w:color w:val="000000"/>
            <w:sz w:val="24"/>
            <w:szCs w:val="24"/>
          </w:rPr>
          <w:tab/>
        </w:r>
      </w:ins>
      <w:ins w:id="851" w:author="James Cole" w:date="2017-02-14T21:04:00Z">
        <w:r>
          <w:rPr>
            <w:rFonts w:ascii="Times New Roman" w:eastAsia="Times New Roman" w:hAnsi="Times New Roman" w:cs="Times New Roman"/>
            <w:color w:val="000000"/>
            <w:sz w:val="24"/>
            <w:szCs w:val="24"/>
          </w:rPr>
          <w:t>Answer</w:t>
        </w:r>
      </w:ins>
      <w:ins w:id="852" w:author="James Cole" w:date="2017-02-14T21:03:00Z">
        <w:r w:rsidRPr="007863B3">
          <w:rPr>
            <w:rFonts w:ascii="Times New Roman" w:eastAsia="Times New Roman" w:hAnsi="Times New Roman" w:cs="Times New Roman"/>
            <w:color w:val="000000"/>
            <w:sz w:val="24"/>
            <w:szCs w:val="24"/>
          </w:rPr>
          <w:t xml:space="preserve">: </w:t>
        </w:r>
      </w:ins>
      <w:ins w:id="853" w:author="James Cole" w:date="2017-02-14T21:04:00Z">
        <w:r>
          <w:rPr>
            <w:rFonts w:ascii="Times New Roman" w:eastAsia="Times New Roman" w:hAnsi="Times New Roman" w:cs="Times New Roman"/>
            <w:b/>
            <w:bCs/>
            <w:color w:val="000000"/>
            <w:sz w:val="24"/>
            <w:szCs w:val="24"/>
            <w:u w:val="single"/>
          </w:rPr>
          <w:t>o</w:t>
        </w:r>
      </w:ins>
      <w:ins w:id="854" w:author="James Cole" w:date="2017-02-14T21:03:00Z">
        <w:r w:rsidRPr="007863B3">
          <w:rPr>
            <w:rFonts w:ascii="Times New Roman" w:eastAsia="Times New Roman" w:hAnsi="Times New Roman" w:cs="Times New Roman"/>
            <w:b/>
            <w:bCs/>
            <w:color w:val="000000"/>
            <w:sz w:val="24"/>
            <w:szCs w:val="24"/>
            <w:u w:val="single"/>
          </w:rPr>
          <w:t>rthocenter</w:t>
        </w:r>
      </w:ins>
    </w:p>
    <w:p w14:paraId="22539B06" w14:textId="0978EA7A" w:rsidR="007863B3" w:rsidRPr="007863B3" w:rsidRDefault="007863B3" w:rsidP="007863B3">
      <w:pPr>
        <w:spacing w:after="0" w:line="240" w:lineRule="auto"/>
        <w:ind w:left="720"/>
        <w:rPr>
          <w:ins w:id="855" w:author="James Cole" w:date="2017-02-14T21:03:00Z"/>
          <w:rFonts w:ascii="Times New Roman" w:eastAsia="Times New Roman" w:hAnsi="Times New Roman" w:cs="Times New Roman"/>
          <w:sz w:val="24"/>
          <w:szCs w:val="24"/>
          <w:rPrChange w:id="856" w:author="James Cole" w:date="2017-02-14T21:04:00Z">
            <w:rPr>
              <w:ins w:id="857" w:author="James Cole" w:date="2017-02-14T21:03:00Z"/>
            </w:rPr>
          </w:rPrChange>
        </w:rPr>
        <w:pPrChange w:id="858" w:author="James Cole" w:date="2017-02-14T21:04:00Z">
          <w:pPr>
            <w:spacing w:after="0" w:line="240" w:lineRule="auto"/>
          </w:pPr>
        </w:pPrChange>
      </w:pPr>
      <w:ins w:id="859" w:author="James Cole" w:date="2017-02-14T21:04:00Z">
        <w:r w:rsidRPr="007863B3">
          <w:rPr>
            <w:rFonts w:ascii="Times New Roman" w:eastAsia="Times New Roman" w:hAnsi="Times New Roman" w:cs="Times New Roman"/>
            <w:color w:val="000000"/>
            <w:sz w:val="24"/>
            <w:szCs w:val="24"/>
            <w:rPrChange w:id="860" w:author="James Cole" w:date="2017-02-14T21:04:00Z">
              <w:rPr>
                <w:rFonts w:ascii="Times New Roman" w:eastAsia="Times New Roman" w:hAnsi="Times New Roman" w:cs="Times New Roman"/>
                <w:color w:val="000000"/>
                <w:sz w:val="24"/>
                <w:szCs w:val="24"/>
              </w:rPr>
            </w:rPrChange>
          </w:rPr>
          <w:t>c</w:t>
        </w:r>
        <w:r>
          <w:rPr>
            <w:rFonts w:ascii="Times New Roman" w:eastAsia="Times New Roman" w:hAnsi="Times New Roman" w:cs="Times New Roman"/>
            <w:color w:val="000000"/>
            <w:sz w:val="24"/>
            <w:szCs w:val="24"/>
          </w:rPr>
          <w:t xml:space="preserve">. </w:t>
        </w:r>
      </w:ins>
      <w:ins w:id="861" w:author="James Cole" w:date="2017-02-14T21:03:00Z">
        <w:r w:rsidRPr="007863B3">
          <w:rPr>
            <w:rFonts w:ascii="Times New Roman" w:eastAsia="Times New Roman" w:hAnsi="Times New Roman" w:cs="Times New Roman"/>
            <w:color w:val="000000"/>
            <w:sz w:val="24"/>
            <w:szCs w:val="24"/>
            <w:rPrChange w:id="862" w:author="James Cole" w:date="2017-02-14T21:04:00Z">
              <w:rPr/>
            </w:rPrChange>
          </w:rPr>
          <w:t>Geometric constructions of triangles were often used in an attempt to perform this action with a compass and straightedge. This action was proven impossible in 1882 when pi was shown to be irrational.</w:t>
        </w:r>
      </w:ins>
    </w:p>
    <w:p w14:paraId="7D714B5D" w14:textId="295B83B2" w:rsidR="00965C29" w:rsidRDefault="007863B3" w:rsidP="007863B3">
      <w:pPr>
        <w:pStyle w:val="ListParagraph"/>
        <w:spacing w:after="0"/>
        <w:rPr>
          <w:ins w:id="863" w:author="James Cole" w:date="2017-02-12T12:11:00Z"/>
          <w:rFonts w:ascii="Times New Roman" w:hAnsi="Times New Roman" w:cs="Times New Roman"/>
          <w:sz w:val="24"/>
        </w:rPr>
        <w:pPrChange w:id="864" w:author="James Cole" w:date="2017-02-14T21:03:00Z">
          <w:pPr>
            <w:pStyle w:val="ListParagraph"/>
            <w:numPr>
              <w:numId w:val="1"/>
            </w:numPr>
            <w:ind w:hanging="360"/>
          </w:pPr>
        </w:pPrChange>
      </w:pPr>
      <w:ins w:id="865" w:author="James Cole" w:date="2017-02-14T21:03:00Z">
        <w:r>
          <w:rPr>
            <w:rFonts w:ascii="Times New Roman" w:eastAsia="Times New Roman" w:hAnsi="Times New Roman" w:cs="Times New Roman"/>
            <w:color w:val="000000"/>
            <w:sz w:val="24"/>
            <w:szCs w:val="24"/>
          </w:rPr>
          <w:t>A</w:t>
        </w:r>
      </w:ins>
      <w:ins w:id="866" w:author="James Cole" w:date="2017-02-14T21:04:00Z">
        <w:r>
          <w:rPr>
            <w:rFonts w:ascii="Times New Roman" w:eastAsia="Times New Roman" w:hAnsi="Times New Roman" w:cs="Times New Roman"/>
            <w:color w:val="000000"/>
            <w:sz w:val="24"/>
            <w:szCs w:val="24"/>
          </w:rPr>
          <w:t>nswer</w:t>
        </w:r>
      </w:ins>
      <w:ins w:id="867" w:author="James Cole" w:date="2017-02-14T21:03:00Z">
        <w:r w:rsidRPr="007863B3">
          <w:rPr>
            <w:rFonts w:ascii="Times New Roman" w:eastAsia="Times New Roman" w:hAnsi="Times New Roman" w:cs="Times New Roman"/>
            <w:color w:val="000000"/>
            <w:sz w:val="24"/>
            <w:szCs w:val="24"/>
          </w:rPr>
          <w:t xml:space="preserve">: </w:t>
        </w:r>
      </w:ins>
      <w:ins w:id="868" w:author="James Cole" w:date="2017-02-14T21:04:00Z">
        <w:r>
          <w:rPr>
            <w:rFonts w:ascii="Times New Roman" w:eastAsia="Times New Roman" w:hAnsi="Times New Roman" w:cs="Times New Roman"/>
            <w:b/>
            <w:bCs/>
            <w:color w:val="000000"/>
            <w:sz w:val="24"/>
            <w:szCs w:val="24"/>
            <w:u w:val="single"/>
          </w:rPr>
          <w:t>s</w:t>
        </w:r>
      </w:ins>
      <w:ins w:id="869" w:author="James Cole" w:date="2017-02-14T21:03:00Z">
        <w:r>
          <w:rPr>
            <w:rFonts w:ascii="Times New Roman" w:eastAsia="Times New Roman" w:hAnsi="Times New Roman" w:cs="Times New Roman"/>
            <w:b/>
            <w:bCs/>
            <w:color w:val="000000"/>
            <w:sz w:val="24"/>
            <w:szCs w:val="24"/>
            <w:u w:val="single"/>
          </w:rPr>
          <w:t xml:space="preserve">quaring the </w:t>
        </w:r>
      </w:ins>
      <w:ins w:id="870" w:author="James Cole" w:date="2017-02-14T21:04:00Z">
        <w:r>
          <w:rPr>
            <w:rFonts w:ascii="Times New Roman" w:eastAsia="Times New Roman" w:hAnsi="Times New Roman" w:cs="Times New Roman"/>
            <w:b/>
            <w:bCs/>
            <w:color w:val="000000"/>
            <w:sz w:val="24"/>
            <w:szCs w:val="24"/>
            <w:u w:val="single"/>
          </w:rPr>
          <w:t>c</w:t>
        </w:r>
      </w:ins>
      <w:ins w:id="871" w:author="James Cole" w:date="2017-02-14T21:03:00Z">
        <w:r w:rsidRPr="007863B3">
          <w:rPr>
            <w:rFonts w:ascii="Times New Roman" w:eastAsia="Times New Roman" w:hAnsi="Times New Roman" w:cs="Times New Roman"/>
            <w:b/>
            <w:bCs/>
            <w:color w:val="000000"/>
            <w:sz w:val="24"/>
            <w:szCs w:val="24"/>
            <w:u w:val="single"/>
          </w:rPr>
          <w:t>ircle</w:t>
        </w:r>
        <w:r w:rsidRPr="007863B3">
          <w:rPr>
            <w:rFonts w:ascii="Times New Roman" w:eastAsia="Times New Roman" w:hAnsi="Times New Roman" w:cs="Times New Roman"/>
            <w:color w:val="000000"/>
            <w:sz w:val="24"/>
            <w:szCs w:val="24"/>
          </w:rPr>
          <w:t xml:space="preserve"> [accept a description, e.g. “constructing a square with the same area as a circle”]</w:t>
        </w:r>
      </w:ins>
    </w:p>
    <w:p w14:paraId="3DF0529E" w14:textId="66EC9120" w:rsidR="00B5654D" w:rsidRPr="007863B3" w:rsidRDefault="007863B3" w:rsidP="007863B3">
      <w:pPr>
        <w:spacing w:after="0" w:line="240" w:lineRule="auto"/>
        <w:rPr>
          <w:ins w:id="872" w:author="James Cole" w:date="2017-02-12T12:12:00Z"/>
          <w:rFonts w:ascii="Times New Roman" w:eastAsia="Times New Roman" w:hAnsi="Times New Roman" w:cs="Times New Roman"/>
          <w:sz w:val="24"/>
          <w:szCs w:val="24"/>
          <w:rPrChange w:id="873" w:author="James Cole" w:date="2017-02-14T21:05:00Z">
            <w:rPr>
              <w:ins w:id="874" w:author="James Cole" w:date="2017-02-12T12:12:00Z"/>
            </w:rPr>
          </w:rPrChange>
        </w:rPr>
        <w:pPrChange w:id="875" w:author="James Cole" w:date="2017-02-14T21:05:00Z">
          <w:pPr>
            <w:spacing w:after="0" w:line="240" w:lineRule="auto"/>
          </w:pPr>
        </w:pPrChange>
      </w:pPr>
      <w:ins w:id="876" w:author="James Cole" w:date="2017-02-14T21:05:00Z">
        <w:r>
          <w:t xml:space="preserve">     </w:t>
        </w:r>
      </w:ins>
      <w:ins w:id="877" w:author="James Cole" w:date="2017-02-14T21:04:00Z">
        <w:r w:rsidRPr="007863B3">
          <w:rPr>
            <w:rFonts w:ascii="Times New Roman" w:eastAsia="Times New Roman" w:hAnsi="Times New Roman" w:cs="Times New Roman"/>
            <w:color w:val="000000"/>
            <w:sz w:val="24"/>
            <w:szCs w:val="24"/>
            <w:rPrChange w:id="878" w:author="James Cole" w:date="2017-02-14T21:05:00Z">
              <w:rPr/>
            </w:rPrChange>
          </w:rPr>
          <w:t xml:space="preserve">19. </w:t>
        </w:r>
      </w:ins>
      <w:ins w:id="879" w:author="James Cole" w:date="2017-02-12T12:12:00Z">
        <w:r w:rsidR="00B5654D" w:rsidRPr="007863B3">
          <w:rPr>
            <w:rFonts w:ascii="Times New Roman" w:eastAsia="Times New Roman" w:hAnsi="Times New Roman" w:cs="Times New Roman"/>
            <w:color w:val="000000"/>
            <w:sz w:val="24"/>
            <w:szCs w:val="24"/>
            <w:rPrChange w:id="880" w:author="James Cole" w:date="2017-02-14T21:05:00Z">
              <w:rPr/>
            </w:rPrChange>
          </w:rPr>
          <w:t>For ten points each, answer these questions about the War on Terror.</w:t>
        </w:r>
      </w:ins>
    </w:p>
    <w:p w14:paraId="479E56EF" w14:textId="386A5DA3" w:rsidR="00B5654D" w:rsidRPr="00B5654D" w:rsidRDefault="00B5654D">
      <w:pPr>
        <w:pStyle w:val="ListParagraph"/>
        <w:numPr>
          <w:ilvl w:val="0"/>
          <w:numId w:val="44"/>
        </w:numPr>
        <w:spacing w:after="0" w:line="240" w:lineRule="auto"/>
        <w:textAlignment w:val="baseline"/>
        <w:rPr>
          <w:ins w:id="881" w:author="James Cole" w:date="2017-02-12T12:12:00Z"/>
          <w:rFonts w:ascii="Times New Roman" w:eastAsia="Times New Roman" w:hAnsi="Times New Roman" w:cs="Times New Roman"/>
          <w:color w:val="000000"/>
          <w:sz w:val="24"/>
          <w:szCs w:val="24"/>
          <w:rPrChange w:id="882" w:author="James Cole" w:date="2017-02-12T12:12:00Z">
            <w:rPr>
              <w:ins w:id="883" w:author="James Cole" w:date="2017-02-12T12:12:00Z"/>
            </w:rPr>
          </w:rPrChange>
        </w:rPr>
        <w:pPrChange w:id="884" w:author="James Cole" w:date="2017-02-12T12:12:00Z">
          <w:pPr>
            <w:numPr>
              <w:numId w:val="41"/>
            </w:numPr>
            <w:spacing w:after="0" w:line="240" w:lineRule="auto"/>
            <w:textAlignment w:val="baseline"/>
          </w:pPr>
        </w:pPrChange>
      </w:pPr>
      <w:ins w:id="885" w:author="James Cole" w:date="2017-02-12T12:12:00Z">
        <w:r w:rsidRPr="00B5654D">
          <w:rPr>
            <w:rFonts w:ascii="Times New Roman" w:eastAsia="Times New Roman" w:hAnsi="Times New Roman" w:cs="Times New Roman"/>
            <w:color w:val="000000"/>
            <w:sz w:val="24"/>
            <w:szCs w:val="24"/>
            <w:rPrChange w:id="886" w:author="James Cole" w:date="2017-02-12T12:12:00Z">
              <w:rPr/>
            </w:rPrChange>
          </w:rPr>
          <w:t>In 2011, a raid by Navy SEALs found and killed this al-Qaeda leader in Pakistan.</w:t>
        </w:r>
      </w:ins>
    </w:p>
    <w:p w14:paraId="37431F5E" w14:textId="77777777" w:rsidR="00156090" w:rsidRDefault="00B5654D" w:rsidP="00156090">
      <w:pPr>
        <w:spacing w:after="0" w:line="240" w:lineRule="auto"/>
        <w:ind w:left="1080"/>
        <w:textAlignment w:val="baseline"/>
        <w:rPr>
          <w:ins w:id="887" w:author="James Cole" w:date="2017-02-13T16:09:00Z"/>
          <w:rFonts w:ascii="Times New Roman" w:eastAsia="Times New Roman" w:hAnsi="Times New Roman" w:cs="Times New Roman"/>
          <w:color w:val="000000"/>
          <w:sz w:val="24"/>
          <w:szCs w:val="24"/>
        </w:rPr>
        <w:pPrChange w:id="888" w:author="James Cole" w:date="2017-02-13T16:09:00Z">
          <w:pPr>
            <w:numPr>
              <w:numId w:val="42"/>
            </w:numPr>
            <w:spacing w:after="0" w:line="240" w:lineRule="auto"/>
            <w:textAlignment w:val="baseline"/>
          </w:pPr>
        </w:pPrChange>
      </w:pPr>
      <w:ins w:id="889" w:author="James Cole" w:date="2017-02-12T12:12:00Z">
        <w:r w:rsidRPr="00B5654D">
          <w:rPr>
            <w:rFonts w:ascii="Times New Roman" w:eastAsia="Times New Roman" w:hAnsi="Times New Roman" w:cs="Times New Roman"/>
            <w:color w:val="000000"/>
            <w:sz w:val="24"/>
            <w:szCs w:val="24"/>
          </w:rPr>
          <w:t xml:space="preserve">Answer: Osama </w:t>
        </w:r>
        <w:r w:rsidRPr="00B5654D">
          <w:rPr>
            <w:rFonts w:ascii="Times New Roman" w:eastAsia="Times New Roman" w:hAnsi="Times New Roman" w:cs="Times New Roman"/>
            <w:b/>
            <w:bCs/>
            <w:color w:val="000000"/>
            <w:sz w:val="24"/>
            <w:szCs w:val="24"/>
            <w:u w:val="single"/>
          </w:rPr>
          <w:t xml:space="preserve">bin Laden </w:t>
        </w:r>
      </w:ins>
    </w:p>
    <w:p w14:paraId="37AB4934" w14:textId="371C12B6" w:rsidR="00B5654D" w:rsidRPr="00471C5E" w:rsidRDefault="00471C5E" w:rsidP="00471C5E">
      <w:pPr>
        <w:pStyle w:val="ListParagraph"/>
        <w:numPr>
          <w:ilvl w:val="0"/>
          <w:numId w:val="44"/>
        </w:numPr>
        <w:spacing w:after="0" w:line="240" w:lineRule="auto"/>
        <w:textAlignment w:val="baseline"/>
        <w:rPr>
          <w:ins w:id="890" w:author="James Cole" w:date="2017-02-14T12:49:00Z"/>
          <w:rFonts w:ascii="Times New Roman" w:eastAsia="Times New Roman" w:hAnsi="Times New Roman" w:cs="Times New Roman"/>
          <w:color w:val="000000"/>
          <w:sz w:val="24"/>
          <w:szCs w:val="24"/>
          <w:rPrChange w:id="891" w:author="James Cole" w:date="2017-02-14T12:50:00Z">
            <w:rPr>
              <w:ins w:id="892" w:author="James Cole" w:date="2017-02-14T12:49:00Z"/>
              <w:rFonts w:ascii="Times New Roman" w:hAnsi="Times New Roman" w:cs="Times New Roman"/>
              <w:sz w:val="24"/>
            </w:rPr>
          </w:rPrChange>
        </w:rPr>
        <w:pPrChange w:id="893" w:author="James Cole" w:date="2017-02-14T12:49:00Z">
          <w:pPr>
            <w:numPr>
              <w:ilvl w:val="1"/>
              <w:numId w:val="43"/>
            </w:numPr>
            <w:spacing w:after="0" w:line="240" w:lineRule="auto"/>
            <w:textAlignment w:val="baseline"/>
          </w:pPr>
        </w:pPrChange>
      </w:pPr>
      <w:ins w:id="894" w:author="James Cole" w:date="2017-02-14T12:49:00Z">
        <w:r>
          <w:rPr>
            <w:rFonts w:ascii="Times New Roman" w:hAnsi="Times New Roman" w:cs="Times New Roman"/>
            <w:sz w:val="24"/>
          </w:rPr>
          <w:t xml:space="preserve">In his “letter to the American people” in 2002, Osama bin Laden claimed to be fighting the US in party due to its support of India in their struggle for this border region. </w:t>
        </w:r>
      </w:ins>
    </w:p>
    <w:p w14:paraId="4B069846" w14:textId="556D164B" w:rsidR="00471C5E" w:rsidRDefault="00471C5E" w:rsidP="00471C5E">
      <w:pPr>
        <w:pStyle w:val="ListParagraph"/>
        <w:spacing w:after="0" w:line="240" w:lineRule="auto"/>
        <w:ind w:left="1080"/>
        <w:textAlignment w:val="baseline"/>
        <w:rPr>
          <w:ins w:id="895" w:author="James Cole" w:date="2017-02-14T12:50:00Z"/>
          <w:rFonts w:ascii="Times New Roman" w:hAnsi="Times New Roman" w:cs="Times New Roman"/>
          <w:b/>
          <w:sz w:val="24"/>
          <w:u w:val="single"/>
        </w:rPr>
        <w:pPrChange w:id="896" w:author="James Cole" w:date="2017-02-14T12:50:00Z">
          <w:pPr>
            <w:numPr>
              <w:ilvl w:val="1"/>
              <w:numId w:val="43"/>
            </w:numPr>
            <w:spacing w:after="0" w:line="240" w:lineRule="auto"/>
            <w:textAlignment w:val="baseline"/>
          </w:pPr>
        </w:pPrChange>
      </w:pPr>
      <w:ins w:id="897" w:author="James Cole" w:date="2017-02-14T12:50:00Z">
        <w:r>
          <w:rPr>
            <w:rFonts w:ascii="Times New Roman" w:hAnsi="Times New Roman" w:cs="Times New Roman"/>
            <w:sz w:val="24"/>
          </w:rPr>
          <w:t xml:space="preserve">Answer: </w:t>
        </w:r>
        <w:r>
          <w:rPr>
            <w:rFonts w:ascii="Times New Roman" w:hAnsi="Times New Roman" w:cs="Times New Roman"/>
            <w:b/>
            <w:sz w:val="24"/>
            <w:u w:val="single"/>
          </w:rPr>
          <w:t>Kashmir</w:t>
        </w:r>
      </w:ins>
    </w:p>
    <w:p w14:paraId="54FD0FC4" w14:textId="0D0A6319" w:rsidR="00471C5E" w:rsidRDefault="00471C5E" w:rsidP="00471C5E">
      <w:pPr>
        <w:pStyle w:val="ListParagraph"/>
        <w:numPr>
          <w:ilvl w:val="0"/>
          <w:numId w:val="44"/>
        </w:numPr>
        <w:spacing w:after="0" w:line="240" w:lineRule="auto"/>
        <w:textAlignment w:val="baseline"/>
        <w:rPr>
          <w:ins w:id="898" w:author="James Cole" w:date="2017-02-14T12:58:00Z"/>
          <w:rFonts w:ascii="Times New Roman" w:eastAsia="Times New Roman" w:hAnsi="Times New Roman" w:cs="Times New Roman"/>
          <w:color w:val="000000"/>
          <w:sz w:val="24"/>
          <w:szCs w:val="24"/>
        </w:rPr>
        <w:pPrChange w:id="899" w:author="James Cole" w:date="2017-02-14T12:50:00Z">
          <w:pPr>
            <w:numPr>
              <w:ilvl w:val="1"/>
              <w:numId w:val="43"/>
            </w:numPr>
            <w:spacing w:after="0" w:line="240" w:lineRule="auto"/>
            <w:textAlignment w:val="baseline"/>
          </w:pPr>
        </w:pPrChange>
      </w:pPr>
      <w:ins w:id="900" w:author="James Cole" w:date="2017-02-14T12:52:00Z">
        <w:r>
          <w:rPr>
            <w:rFonts w:ascii="Times New Roman" w:eastAsia="Times New Roman" w:hAnsi="Times New Roman" w:cs="Times New Roman"/>
            <w:color w:val="000000"/>
            <w:sz w:val="24"/>
            <w:szCs w:val="24"/>
          </w:rPr>
          <w:t xml:space="preserve">In September 2013, </w:t>
        </w:r>
      </w:ins>
      <w:ins w:id="901" w:author="James Cole" w:date="2017-02-14T12:53:00Z">
        <w:r>
          <w:rPr>
            <w:rFonts w:ascii="Times New Roman" w:eastAsia="Times New Roman" w:hAnsi="Times New Roman" w:cs="Times New Roman"/>
            <w:color w:val="000000"/>
            <w:sz w:val="24"/>
            <w:szCs w:val="24"/>
          </w:rPr>
          <w:t xml:space="preserve">an unknown assailant </w:t>
        </w:r>
      </w:ins>
      <w:ins w:id="902" w:author="James Cole" w:date="2017-02-14T12:55:00Z">
        <w:r>
          <w:rPr>
            <w:rFonts w:ascii="Times New Roman" w:eastAsia="Times New Roman" w:hAnsi="Times New Roman" w:cs="Times New Roman"/>
            <w:color w:val="000000"/>
            <w:sz w:val="24"/>
            <w:szCs w:val="24"/>
          </w:rPr>
          <w:t xml:space="preserve">attacked the West Gate Nairobi Mall. </w:t>
        </w:r>
      </w:ins>
      <w:ins w:id="903" w:author="James Cole" w:date="2017-02-14T12:57:00Z">
        <w:r w:rsidR="00811B4D">
          <w:rPr>
            <w:rFonts w:ascii="Times New Roman" w:eastAsia="Times New Roman" w:hAnsi="Times New Roman" w:cs="Times New Roman"/>
            <w:color w:val="000000"/>
            <w:sz w:val="24"/>
            <w:szCs w:val="24"/>
          </w:rPr>
          <w:t xml:space="preserve">Credit for that attack was given to this militant terrorist group operating in East Africa. This group, which has pledged allegiance to al-Qaeda, </w:t>
        </w:r>
      </w:ins>
      <w:ins w:id="904" w:author="James Cole" w:date="2017-02-14T12:58:00Z">
        <w:r w:rsidR="00811B4D">
          <w:rPr>
            <w:rFonts w:ascii="Times New Roman" w:eastAsia="Times New Roman" w:hAnsi="Times New Roman" w:cs="Times New Roman"/>
            <w:color w:val="000000"/>
            <w:sz w:val="24"/>
            <w:szCs w:val="24"/>
          </w:rPr>
          <w:t xml:space="preserve">is offshoot of the Islamic Court Union. </w:t>
        </w:r>
      </w:ins>
    </w:p>
    <w:p w14:paraId="62887F36" w14:textId="0EB2ACD0" w:rsidR="00811B4D" w:rsidRPr="00471C5E" w:rsidRDefault="00811B4D" w:rsidP="00811B4D">
      <w:pPr>
        <w:pStyle w:val="ListParagraph"/>
        <w:spacing w:after="0" w:line="240" w:lineRule="auto"/>
        <w:ind w:left="1080"/>
        <w:textAlignment w:val="baseline"/>
        <w:rPr>
          <w:ins w:id="905" w:author="James Cole" w:date="2017-02-12T12:12:00Z"/>
          <w:rFonts w:ascii="Times New Roman" w:eastAsia="Times New Roman" w:hAnsi="Times New Roman" w:cs="Times New Roman"/>
          <w:color w:val="000000"/>
          <w:sz w:val="24"/>
          <w:szCs w:val="24"/>
          <w:rPrChange w:id="906" w:author="James Cole" w:date="2017-02-14T12:49:00Z">
            <w:rPr>
              <w:ins w:id="907" w:author="James Cole" w:date="2017-02-12T12:12:00Z"/>
              <w:rFonts w:ascii="Times New Roman" w:eastAsia="Times New Roman" w:hAnsi="Times New Roman" w:cs="Times New Roman"/>
              <w:color w:val="000000"/>
              <w:sz w:val="24"/>
              <w:szCs w:val="24"/>
            </w:rPr>
          </w:rPrChange>
        </w:rPr>
        <w:pPrChange w:id="908" w:author="James Cole" w:date="2017-02-14T12:58:00Z">
          <w:pPr>
            <w:numPr>
              <w:ilvl w:val="1"/>
              <w:numId w:val="43"/>
            </w:numPr>
            <w:spacing w:after="0" w:line="240" w:lineRule="auto"/>
            <w:textAlignment w:val="baseline"/>
          </w:pPr>
        </w:pPrChange>
      </w:pPr>
      <w:ins w:id="909" w:author="James Cole" w:date="2017-02-14T12:58:00Z">
        <w:r>
          <w:rPr>
            <w:rFonts w:ascii="Times New Roman" w:eastAsia="Times New Roman" w:hAnsi="Times New Roman" w:cs="Times New Roman"/>
            <w:color w:val="000000"/>
            <w:sz w:val="24"/>
            <w:szCs w:val="24"/>
          </w:rPr>
          <w:t xml:space="preserve">Answer: Harakat </w:t>
        </w:r>
        <w:r>
          <w:rPr>
            <w:rFonts w:ascii="Times New Roman" w:eastAsia="Times New Roman" w:hAnsi="Times New Roman" w:cs="Times New Roman"/>
            <w:b/>
            <w:color w:val="000000"/>
            <w:sz w:val="24"/>
            <w:szCs w:val="24"/>
            <w:u w:val="single"/>
          </w:rPr>
          <w:t>al-Shabaab</w:t>
        </w:r>
        <w:r>
          <w:rPr>
            <w:rFonts w:ascii="Times New Roman" w:eastAsia="Times New Roman" w:hAnsi="Times New Roman" w:cs="Times New Roman"/>
            <w:color w:val="000000"/>
            <w:sz w:val="24"/>
            <w:szCs w:val="24"/>
          </w:rPr>
          <w:t xml:space="preserve"> al-Mujahideen</w:t>
        </w:r>
      </w:ins>
    </w:p>
    <w:p w14:paraId="78E673B7" w14:textId="42EC7791" w:rsidR="00B5654D" w:rsidRPr="00B5654D" w:rsidRDefault="00B5654D" w:rsidP="007863B3">
      <w:pPr>
        <w:pStyle w:val="NormalWeb"/>
        <w:numPr>
          <w:ilvl w:val="0"/>
          <w:numId w:val="57"/>
        </w:numPr>
        <w:spacing w:before="0" w:beforeAutospacing="0" w:after="0" w:afterAutospacing="0"/>
        <w:rPr>
          <w:ins w:id="910" w:author="James Cole" w:date="2017-02-12T12:14:00Z"/>
        </w:rPr>
        <w:pPrChange w:id="911" w:author="James Cole" w:date="2017-02-14T21:05:00Z">
          <w:pPr>
            <w:spacing w:after="0" w:line="240" w:lineRule="auto"/>
          </w:pPr>
        </w:pPrChange>
      </w:pPr>
      <w:ins w:id="912" w:author="James Cole" w:date="2017-02-12T12:14:00Z">
        <w:r w:rsidRPr="00B5654D">
          <w:rPr>
            <w:color w:val="000000"/>
          </w:rPr>
          <w:t>Native American tribes often told stories about animals to e</w:t>
        </w:r>
        <w:r w:rsidR="00EB2D57">
          <w:rPr>
            <w:color w:val="000000"/>
          </w:rPr>
          <w:t>xplain natural phenomena. F</w:t>
        </w:r>
      </w:ins>
      <w:ins w:id="913" w:author="James Cole" w:date="2017-02-12T12:15:00Z">
        <w:r w:rsidR="00EB2D57">
          <w:rPr>
            <w:color w:val="000000"/>
          </w:rPr>
          <w:t>or ten points each-</w:t>
        </w:r>
      </w:ins>
    </w:p>
    <w:p w14:paraId="3BF21AF5" w14:textId="7B7C2C25" w:rsidR="00B5654D" w:rsidRPr="00EB2D57" w:rsidRDefault="00B5654D">
      <w:pPr>
        <w:pStyle w:val="ListParagraph"/>
        <w:numPr>
          <w:ilvl w:val="0"/>
          <w:numId w:val="46"/>
        </w:numPr>
        <w:spacing w:after="0" w:line="240" w:lineRule="auto"/>
        <w:rPr>
          <w:ins w:id="914" w:author="James Cole" w:date="2017-02-12T12:14:00Z"/>
          <w:rFonts w:ascii="Times New Roman" w:eastAsia="Times New Roman" w:hAnsi="Times New Roman" w:cs="Times New Roman"/>
          <w:sz w:val="24"/>
          <w:szCs w:val="24"/>
          <w:rPrChange w:id="915" w:author="James Cole" w:date="2017-02-12T12:15:00Z">
            <w:rPr>
              <w:ins w:id="916" w:author="James Cole" w:date="2017-02-12T12:14:00Z"/>
            </w:rPr>
          </w:rPrChange>
        </w:rPr>
        <w:pPrChange w:id="917" w:author="James Cole" w:date="2017-02-12T12:15:00Z">
          <w:pPr>
            <w:spacing w:after="0" w:line="240" w:lineRule="auto"/>
          </w:pPr>
        </w:pPrChange>
      </w:pPr>
      <w:ins w:id="918" w:author="James Cole" w:date="2017-02-12T12:14:00Z">
        <w:r w:rsidRPr="00EB2D57">
          <w:rPr>
            <w:rFonts w:ascii="Times New Roman" w:eastAsia="Times New Roman" w:hAnsi="Times New Roman" w:cs="Times New Roman"/>
            <w:color w:val="000000"/>
            <w:sz w:val="24"/>
            <w:szCs w:val="24"/>
            <w:rPrChange w:id="919" w:author="James Cole" w:date="2017-02-12T12:15:00Z">
              <w:rPr/>
            </w:rPrChange>
          </w:rPr>
          <w:lastRenderedPageBreak/>
          <w:t>The Brule Lakota tribe tells of how the sun was placed in the sky by this animal, whose once-white feathers were permanently turned black by the smoke and soot of the chimney he escaped from.</w:t>
        </w:r>
      </w:ins>
    </w:p>
    <w:p w14:paraId="0CB16051" w14:textId="32D543FD" w:rsidR="00B5654D" w:rsidRPr="00EB2D57" w:rsidRDefault="00EB2D57" w:rsidP="00B5654D">
      <w:pPr>
        <w:spacing w:after="0" w:line="240" w:lineRule="auto"/>
        <w:rPr>
          <w:ins w:id="920" w:author="James Cole" w:date="2017-02-12T12:14:00Z"/>
          <w:rFonts w:ascii="Times New Roman" w:eastAsia="Times New Roman" w:hAnsi="Times New Roman" w:cs="Times New Roman"/>
          <w:sz w:val="24"/>
          <w:szCs w:val="24"/>
        </w:rPr>
      </w:pPr>
      <w:ins w:id="921" w:author="James Cole" w:date="2017-02-12T12:15:00Z">
        <w:r>
          <w:rPr>
            <w:rFonts w:ascii="Times New Roman" w:eastAsia="Times New Roman" w:hAnsi="Times New Roman" w:cs="Times New Roman"/>
            <w:b/>
            <w:bCs/>
            <w:color w:val="000000"/>
            <w:sz w:val="24"/>
            <w:szCs w:val="24"/>
          </w:rPr>
          <w:tab/>
        </w:r>
      </w:ins>
      <w:ins w:id="922" w:author="James Cole" w:date="2017-02-13T16:09:00Z">
        <w:r w:rsidR="00156090">
          <w:rPr>
            <w:rFonts w:ascii="Times New Roman" w:eastAsia="Times New Roman" w:hAnsi="Times New Roman" w:cs="Times New Roman"/>
            <w:b/>
            <w:bCs/>
            <w:color w:val="000000"/>
            <w:sz w:val="24"/>
            <w:szCs w:val="24"/>
          </w:rPr>
          <w:tab/>
        </w:r>
      </w:ins>
      <w:ins w:id="923" w:author="James Cole" w:date="2017-02-12T12:15:00Z">
        <w:r>
          <w:rPr>
            <w:rFonts w:ascii="Times New Roman" w:eastAsia="Times New Roman" w:hAnsi="Times New Roman" w:cs="Times New Roman"/>
            <w:bCs/>
            <w:color w:val="000000"/>
            <w:sz w:val="24"/>
            <w:szCs w:val="24"/>
          </w:rPr>
          <w:t xml:space="preserve">Answer: </w:t>
        </w:r>
        <w:r>
          <w:rPr>
            <w:rFonts w:ascii="Times New Roman" w:eastAsia="Times New Roman" w:hAnsi="Times New Roman" w:cs="Times New Roman"/>
            <w:b/>
            <w:bCs/>
            <w:color w:val="000000"/>
            <w:sz w:val="24"/>
            <w:szCs w:val="24"/>
            <w:u w:val="single"/>
          </w:rPr>
          <w:t>Crow</w:t>
        </w:r>
        <w:r>
          <w:rPr>
            <w:rFonts w:ascii="Times New Roman" w:eastAsia="Times New Roman" w:hAnsi="Times New Roman" w:cs="Times New Roman"/>
            <w:bCs/>
            <w:color w:val="000000"/>
            <w:sz w:val="24"/>
            <w:szCs w:val="24"/>
          </w:rPr>
          <w:t xml:space="preserve"> or </w:t>
        </w:r>
        <w:r>
          <w:rPr>
            <w:rFonts w:ascii="Times New Roman" w:eastAsia="Times New Roman" w:hAnsi="Times New Roman" w:cs="Times New Roman"/>
            <w:b/>
            <w:bCs/>
            <w:color w:val="000000"/>
            <w:sz w:val="24"/>
            <w:szCs w:val="24"/>
          </w:rPr>
          <w:t>Raven</w:t>
        </w:r>
      </w:ins>
    </w:p>
    <w:p w14:paraId="0BC8B029" w14:textId="0BAA91A6" w:rsidR="00B5654D" w:rsidRPr="00EB2D57" w:rsidRDefault="00B5654D">
      <w:pPr>
        <w:pStyle w:val="ListParagraph"/>
        <w:numPr>
          <w:ilvl w:val="0"/>
          <w:numId w:val="46"/>
        </w:numPr>
        <w:spacing w:after="0" w:line="240" w:lineRule="auto"/>
        <w:rPr>
          <w:ins w:id="924" w:author="James Cole" w:date="2017-02-12T12:14:00Z"/>
          <w:rFonts w:ascii="Times New Roman" w:eastAsia="Times New Roman" w:hAnsi="Times New Roman" w:cs="Times New Roman"/>
          <w:sz w:val="24"/>
          <w:szCs w:val="24"/>
          <w:rPrChange w:id="925" w:author="James Cole" w:date="2017-02-12T12:15:00Z">
            <w:rPr>
              <w:ins w:id="926" w:author="James Cole" w:date="2017-02-12T12:14:00Z"/>
            </w:rPr>
          </w:rPrChange>
        </w:rPr>
        <w:pPrChange w:id="927" w:author="James Cole" w:date="2017-02-12T12:15:00Z">
          <w:pPr>
            <w:spacing w:after="0" w:line="240" w:lineRule="auto"/>
          </w:pPr>
        </w:pPrChange>
      </w:pPr>
      <w:ins w:id="928" w:author="James Cole" w:date="2017-02-12T12:14:00Z">
        <w:r w:rsidRPr="00EB2D57">
          <w:rPr>
            <w:rFonts w:ascii="Times New Roman" w:eastAsia="Times New Roman" w:hAnsi="Times New Roman" w:cs="Times New Roman"/>
            <w:color w:val="000000"/>
            <w:sz w:val="24"/>
            <w:szCs w:val="24"/>
            <w:rPrChange w:id="929" w:author="James Cole" w:date="2017-02-12T12:15:00Z">
              <w:rPr/>
            </w:rPrChange>
          </w:rPr>
          <w:t xml:space="preserve">A similar story from the Haida tells of the crow’s feathers being scorched by fire after the crow warned these animals about the presence of hunters. </w:t>
        </w:r>
      </w:ins>
    </w:p>
    <w:p w14:paraId="7A0C7915" w14:textId="67F6B795" w:rsidR="00B5654D" w:rsidRPr="00EB2D57" w:rsidRDefault="00EB2D57" w:rsidP="00156090">
      <w:pPr>
        <w:spacing w:after="0" w:line="240" w:lineRule="auto"/>
        <w:ind w:left="360" w:firstLine="720"/>
        <w:rPr>
          <w:ins w:id="930" w:author="James Cole" w:date="2017-02-12T12:14:00Z"/>
          <w:rFonts w:ascii="Times New Roman" w:eastAsia="Times New Roman" w:hAnsi="Times New Roman" w:cs="Times New Roman"/>
          <w:sz w:val="24"/>
          <w:szCs w:val="24"/>
        </w:rPr>
        <w:pPrChange w:id="931" w:author="James Cole" w:date="2017-02-13T16:10:00Z">
          <w:pPr>
            <w:spacing w:after="0" w:line="240" w:lineRule="auto"/>
          </w:pPr>
        </w:pPrChange>
      </w:pPr>
      <w:ins w:id="932" w:author="James Cole" w:date="2017-02-12T12:15:00Z">
        <w:r>
          <w:rPr>
            <w:rFonts w:ascii="Times New Roman" w:eastAsia="Times New Roman" w:hAnsi="Times New Roman" w:cs="Times New Roman"/>
            <w:bCs/>
            <w:color w:val="000000"/>
            <w:sz w:val="24"/>
            <w:szCs w:val="24"/>
          </w:rPr>
          <w:t>Answer:</w:t>
        </w:r>
      </w:ins>
      <w:ins w:id="933" w:author="James Cole" w:date="2017-02-12T12:14:00Z">
        <w:r w:rsidR="00B5654D" w:rsidRPr="00B5654D">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color w:val="000000"/>
            <w:sz w:val="24"/>
            <w:szCs w:val="24"/>
            <w:u w:val="single"/>
          </w:rPr>
          <w:t>Buffalo</w:t>
        </w:r>
        <w:r>
          <w:rPr>
            <w:rFonts w:ascii="Times New Roman" w:eastAsia="Times New Roman" w:hAnsi="Times New Roman" w:cs="Times New Roman"/>
            <w:color w:val="000000"/>
            <w:sz w:val="24"/>
            <w:szCs w:val="24"/>
          </w:rPr>
          <w:t xml:space="preserve"> or </w:t>
        </w:r>
      </w:ins>
      <w:ins w:id="934" w:author="James Cole" w:date="2017-02-12T12:15:00Z">
        <w:r>
          <w:rPr>
            <w:rFonts w:ascii="Times New Roman" w:eastAsia="Times New Roman" w:hAnsi="Times New Roman" w:cs="Times New Roman"/>
            <w:b/>
            <w:color w:val="000000"/>
            <w:sz w:val="24"/>
            <w:szCs w:val="24"/>
          </w:rPr>
          <w:t>Bison</w:t>
        </w:r>
      </w:ins>
    </w:p>
    <w:p w14:paraId="7829F5E6" w14:textId="2C7FCC4A" w:rsidR="00EB2D57" w:rsidRPr="00002704" w:rsidRDefault="00B5654D">
      <w:pPr>
        <w:pStyle w:val="ListParagraph"/>
        <w:numPr>
          <w:ilvl w:val="0"/>
          <w:numId w:val="46"/>
        </w:numPr>
        <w:spacing w:after="0" w:line="240" w:lineRule="auto"/>
        <w:rPr>
          <w:ins w:id="935" w:author="James Cole" w:date="2017-02-12T12:14:00Z"/>
          <w:rFonts w:ascii="Times New Roman" w:eastAsia="Times New Roman" w:hAnsi="Times New Roman" w:cs="Times New Roman"/>
          <w:color w:val="000000"/>
          <w:sz w:val="24"/>
          <w:szCs w:val="24"/>
          <w:rPrChange w:id="936" w:author="James Cole" w:date="2017-02-13T20:40:00Z">
            <w:rPr>
              <w:ins w:id="937" w:author="James Cole" w:date="2017-02-12T12:14:00Z"/>
            </w:rPr>
          </w:rPrChange>
        </w:rPr>
        <w:pPrChange w:id="938" w:author="James Cole" w:date="2017-02-12T12:16:00Z">
          <w:pPr>
            <w:pStyle w:val="ListParagraph"/>
            <w:numPr>
              <w:numId w:val="1"/>
            </w:numPr>
            <w:ind w:hanging="360"/>
          </w:pPr>
        </w:pPrChange>
      </w:pPr>
      <w:ins w:id="939" w:author="James Cole" w:date="2017-02-12T12:14:00Z">
        <w:r w:rsidRPr="00002704">
          <w:rPr>
            <w:rFonts w:ascii="Times New Roman" w:eastAsia="Times New Roman" w:hAnsi="Times New Roman" w:cs="Times New Roman"/>
            <w:color w:val="000000"/>
            <w:sz w:val="24"/>
            <w:szCs w:val="24"/>
            <w:rPrChange w:id="940" w:author="James Cole" w:date="2017-02-13T20:40:00Z">
              <w:rPr/>
            </w:rPrChange>
          </w:rPr>
          <w:t>Another myth from the Blackfoot tribes involves this bird helping the humans save a hunter’s daughter from the Bu</w:t>
        </w:r>
        <w:r w:rsidR="00002704">
          <w:rPr>
            <w:rFonts w:ascii="Times New Roman" w:eastAsia="Times New Roman" w:hAnsi="Times New Roman" w:cs="Times New Roman"/>
            <w:color w:val="000000"/>
            <w:sz w:val="24"/>
            <w:szCs w:val="24"/>
            <w:rPrChange w:id="941" w:author="James Cole" w:date="2017-02-13T20:40:00Z">
              <w:rPr>
                <w:rFonts w:ascii="Times New Roman" w:eastAsia="Times New Roman" w:hAnsi="Times New Roman" w:cs="Times New Roman"/>
                <w:color w:val="000000"/>
                <w:sz w:val="24"/>
                <w:szCs w:val="24"/>
              </w:rPr>
            </w:rPrChange>
          </w:rPr>
          <w:t>ffalo King. This bird is known</w:t>
        </w:r>
      </w:ins>
      <w:ins w:id="942" w:author="James Cole" w:date="2017-02-13T20:40:00Z">
        <w:r w:rsidR="00002704">
          <w:rPr>
            <w:rFonts w:ascii="Times New Roman" w:eastAsia="Times New Roman" w:hAnsi="Times New Roman" w:cs="Times New Roman"/>
            <w:color w:val="000000"/>
            <w:sz w:val="24"/>
            <w:szCs w:val="24"/>
          </w:rPr>
          <w:t xml:space="preserve"> for </w:t>
        </w:r>
      </w:ins>
      <w:ins w:id="943" w:author="James Cole" w:date="2017-02-12T12:14:00Z">
        <w:r w:rsidRPr="00002704">
          <w:rPr>
            <w:rFonts w:ascii="Times New Roman" w:eastAsia="Times New Roman" w:hAnsi="Times New Roman" w:cs="Times New Roman"/>
            <w:color w:val="000000"/>
            <w:sz w:val="24"/>
            <w:szCs w:val="24"/>
            <w:rPrChange w:id="944" w:author="James Cole" w:date="2017-02-13T20:40:00Z">
              <w:rPr/>
            </w:rPrChange>
          </w:rPr>
          <w:t>being the only non-mammal to recognize itself in the “mirror test”.</w:t>
        </w:r>
      </w:ins>
    </w:p>
    <w:p w14:paraId="5ED27F2D" w14:textId="61BBE68D" w:rsidR="00965C29" w:rsidRDefault="00EB2D57" w:rsidP="00156090">
      <w:pPr>
        <w:spacing w:after="0" w:line="240" w:lineRule="auto"/>
        <w:ind w:left="360" w:firstLine="720"/>
        <w:rPr>
          <w:ins w:id="945" w:author="James Cole" w:date="2017-02-13T16:10:00Z"/>
          <w:rFonts w:ascii="Times New Roman" w:eastAsia="Times New Roman" w:hAnsi="Times New Roman" w:cs="Times New Roman"/>
          <w:b/>
          <w:color w:val="000000"/>
          <w:sz w:val="24"/>
          <w:szCs w:val="24"/>
          <w:u w:val="single"/>
        </w:rPr>
        <w:pPrChange w:id="946" w:author="James Cole" w:date="2017-02-13T16:10:00Z">
          <w:pPr>
            <w:pStyle w:val="ListParagraph"/>
            <w:numPr>
              <w:numId w:val="1"/>
            </w:numPr>
            <w:ind w:hanging="360"/>
          </w:pPr>
        </w:pPrChange>
      </w:pPr>
      <w:ins w:id="947" w:author="James Cole" w:date="2017-02-12T12:14:00Z">
        <w:r w:rsidRPr="00002704">
          <w:rPr>
            <w:rFonts w:ascii="Times New Roman" w:eastAsia="Times New Roman" w:hAnsi="Times New Roman" w:cs="Times New Roman"/>
            <w:color w:val="000000"/>
            <w:sz w:val="24"/>
            <w:szCs w:val="24"/>
            <w:rPrChange w:id="948" w:author="James Cole" w:date="2017-02-13T20:40:00Z">
              <w:rPr>
                <w:rFonts w:ascii="Times New Roman" w:eastAsia="Times New Roman" w:hAnsi="Times New Roman" w:cs="Times New Roman"/>
                <w:color w:val="000000"/>
                <w:sz w:val="24"/>
                <w:szCs w:val="24"/>
              </w:rPr>
            </w:rPrChange>
          </w:rPr>
          <w:t xml:space="preserve">Answer: </w:t>
        </w:r>
        <w:r w:rsidR="00B5654D" w:rsidRPr="00002704">
          <w:rPr>
            <w:rFonts w:ascii="Times New Roman" w:eastAsia="Times New Roman" w:hAnsi="Times New Roman" w:cs="Times New Roman"/>
            <w:b/>
            <w:color w:val="000000"/>
            <w:sz w:val="24"/>
            <w:szCs w:val="24"/>
            <w:u w:val="single"/>
            <w:rPrChange w:id="949" w:author="James Cole" w:date="2017-02-13T20:40:00Z">
              <w:rPr>
                <w:rFonts w:ascii="Times New Roman" w:eastAsia="Times New Roman" w:hAnsi="Times New Roman" w:cs="Times New Roman"/>
                <w:color w:val="000000"/>
                <w:sz w:val="24"/>
                <w:szCs w:val="24"/>
                <w:u w:val="single"/>
              </w:rPr>
            </w:rPrChange>
          </w:rPr>
          <w:t>Magpie</w:t>
        </w:r>
      </w:ins>
    </w:p>
    <w:p w14:paraId="4E77D7B8" w14:textId="4CB1BE3A" w:rsidR="00156090" w:rsidRDefault="00156090" w:rsidP="007863B3">
      <w:pPr>
        <w:pStyle w:val="NormalWeb"/>
        <w:numPr>
          <w:ilvl w:val="0"/>
          <w:numId w:val="57"/>
        </w:numPr>
        <w:spacing w:before="0" w:beforeAutospacing="0" w:after="0" w:afterAutospacing="0"/>
        <w:rPr>
          <w:ins w:id="950" w:author="James Cole" w:date="2017-02-13T16:12:00Z"/>
        </w:rPr>
        <w:pPrChange w:id="951" w:author="James Cole" w:date="2017-02-14T21:05:00Z">
          <w:pPr>
            <w:pStyle w:val="NormalWeb"/>
            <w:spacing w:before="0" w:beforeAutospacing="0" w:after="0" w:afterAutospacing="0"/>
          </w:pPr>
        </w:pPrChange>
      </w:pPr>
      <w:bookmarkStart w:id="952" w:name="_GoBack"/>
      <w:bookmarkEnd w:id="952"/>
      <w:ins w:id="953" w:author="James Cole" w:date="2017-02-13T16:12:00Z">
        <w:r>
          <w:rPr>
            <w:color w:val="000000"/>
          </w:rPr>
          <w:t xml:space="preserve">This man worked with William Farel and was expelled from Basel. For ten points each: </w:t>
        </w:r>
      </w:ins>
    </w:p>
    <w:p w14:paraId="669B7BEB" w14:textId="31E11CA3" w:rsidR="00156090" w:rsidRDefault="00156090" w:rsidP="00156090">
      <w:pPr>
        <w:pStyle w:val="NormalWeb"/>
        <w:numPr>
          <w:ilvl w:val="0"/>
          <w:numId w:val="50"/>
        </w:numPr>
        <w:spacing w:before="0" w:beforeAutospacing="0" w:after="0" w:afterAutospacing="0"/>
        <w:textAlignment w:val="baseline"/>
        <w:rPr>
          <w:ins w:id="954" w:author="James Cole" w:date="2017-02-13T16:12:00Z"/>
          <w:color w:val="000000"/>
        </w:rPr>
        <w:pPrChange w:id="955" w:author="James Cole" w:date="2017-02-13T16:12:00Z">
          <w:pPr>
            <w:pStyle w:val="NormalWeb"/>
            <w:numPr>
              <w:numId w:val="47"/>
            </w:numPr>
            <w:spacing w:before="0" w:beforeAutospacing="0" w:after="0" w:afterAutospacing="0"/>
            <w:textAlignment w:val="baseline"/>
          </w:pPr>
        </w:pPrChange>
      </w:pPr>
      <w:ins w:id="956" w:author="James Cole" w:date="2017-02-13T16:12:00Z">
        <w:r>
          <w:rPr>
            <w:color w:val="000000"/>
          </w:rPr>
          <w:t xml:space="preserve">Name this Protestant theologian who wrote </w:t>
        </w:r>
        <w:r>
          <w:rPr>
            <w:i/>
            <w:iCs/>
            <w:color w:val="000000"/>
          </w:rPr>
          <w:t xml:space="preserve">Institutes of the Christian Religion, </w:t>
        </w:r>
        <w:r>
          <w:rPr>
            <w:color w:val="000000"/>
          </w:rPr>
          <w:t xml:space="preserve">in which he proposed predestination. </w:t>
        </w:r>
      </w:ins>
    </w:p>
    <w:p w14:paraId="75EDCA8C" w14:textId="77777777" w:rsidR="00156090" w:rsidRDefault="00156090" w:rsidP="00156090">
      <w:pPr>
        <w:pStyle w:val="NormalWeb"/>
        <w:spacing w:before="0" w:beforeAutospacing="0" w:after="0" w:afterAutospacing="0"/>
        <w:ind w:left="360" w:firstLine="720"/>
        <w:textAlignment w:val="baseline"/>
        <w:rPr>
          <w:ins w:id="957" w:author="James Cole" w:date="2017-02-13T16:12:00Z"/>
          <w:color w:val="000000"/>
        </w:rPr>
        <w:pPrChange w:id="958" w:author="James Cole" w:date="2017-02-13T16:12:00Z">
          <w:pPr>
            <w:pStyle w:val="NormalWeb"/>
            <w:numPr>
              <w:ilvl w:val="1"/>
              <w:numId w:val="48"/>
            </w:numPr>
            <w:spacing w:before="0" w:beforeAutospacing="0" w:after="0" w:afterAutospacing="0"/>
            <w:textAlignment w:val="baseline"/>
          </w:pPr>
        </w:pPrChange>
      </w:pPr>
      <w:ins w:id="959" w:author="James Cole" w:date="2017-02-13T16:12:00Z">
        <w:r>
          <w:rPr>
            <w:color w:val="000000"/>
          </w:rPr>
          <w:t xml:space="preserve">Answer: John </w:t>
        </w:r>
        <w:r>
          <w:rPr>
            <w:b/>
            <w:bCs/>
            <w:color w:val="000000"/>
            <w:u w:val="single"/>
          </w:rPr>
          <w:t>Calvin</w:t>
        </w:r>
      </w:ins>
    </w:p>
    <w:p w14:paraId="3E805771" w14:textId="2008471E" w:rsidR="00156090" w:rsidRDefault="00156090" w:rsidP="00156090">
      <w:pPr>
        <w:pStyle w:val="NormalWeb"/>
        <w:numPr>
          <w:ilvl w:val="0"/>
          <w:numId w:val="50"/>
        </w:numPr>
        <w:spacing w:before="0" w:beforeAutospacing="0" w:after="0" w:afterAutospacing="0"/>
        <w:textAlignment w:val="baseline"/>
        <w:rPr>
          <w:ins w:id="960" w:author="James Cole" w:date="2017-02-13T16:12:00Z"/>
          <w:color w:val="000000"/>
        </w:rPr>
        <w:pPrChange w:id="961" w:author="James Cole" w:date="2017-02-13T16:12:00Z">
          <w:pPr>
            <w:pStyle w:val="NormalWeb"/>
            <w:numPr>
              <w:numId w:val="48"/>
            </w:numPr>
            <w:spacing w:before="0" w:beforeAutospacing="0" w:after="0" w:afterAutospacing="0"/>
            <w:textAlignment w:val="baseline"/>
          </w:pPr>
        </w:pPrChange>
      </w:pPr>
      <w:ins w:id="962" w:author="James Cole" w:date="2017-02-13T16:12:00Z">
        <w:r>
          <w:rPr>
            <w:color w:val="000000"/>
          </w:rPr>
          <w:t xml:space="preserve">Calvin argued with this other theologian about the eucharist. This other reformer was killed in battle whilst leading Zurich against Catholic cantons. </w:t>
        </w:r>
      </w:ins>
    </w:p>
    <w:p w14:paraId="5CA76A2F" w14:textId="77777777" w:rsidR="00156090" w:rsidRDefault="00156090" w:rsidP="00156090">
      <w:pPr>
        <w:pStyle w:val="NormalWeb"/>
        <w:spacing w:before="0" w:beforeAutospacing="0" w:after="0" w:afterAutospacing="0"/>
        <w:ind w:left="360" w:firstLine="720"/>
        <w:textAlignment w:val="baseline"/>
        <w:rPr>
          <w:ins w:id="963" w:author="James Cole" w:date="2017-02-13T16:12:00Z"/>
          <w:color w:val="000000"/>
        </w:rPr>
        <w:pPrChange w:id="964" w:author="James Cole" w:date="2017-02-13T16:12:00Z">
          <w:pPr>
            <w:pStyle w:val="NormalWeb"/>
            <w:numPr>
              <w:ilvl w:val="1"/>
              <w:numId w:val="49"/>
            </w:numPr>
            <w:spacing w:before="0" w:beforeAutospacing="0" w:after="0" w:afterAutospacing="0"/>
            <w:textAlignment w:val="baseline"/>
          </w:pPr>
        </w:pPrChange>
      </w:pPr>
      <w:ins w:id="965" w:author="James Cole" w:date="2017-02-13T16:12:00Z">
        <w:r>
          <w:rPr>
            <w:color w:val="000000"/>
          </w:rPr>
          <w:t xml:space="preserve">Answer: Huldrych </w:t>
        </w:r>
        <w:r>
          <w:rPr>
            <w:b/>
            <w:bCs/>
            <w:color w:val="000000"/>
            <w:u w:val="single"/>
          </w:rPr>
          <w:t xml:space="preserve">Zwingli </w:t>
        </w:r>
        <w:r>
          <w:rPr>
            <w:color w:val="000000"/>
          </w:rPr>
          <w:t>(ZVING-lee)</w:t>
        </w:r>
      </w:ins>
    </w:p>
    <w:p w14:paraId="1DA168A4" w14:textId="12F46C99" w:rsidR="00156090" w:rsidRDefault="00156090" w:rsidP="00156090">
      <w:pPr>
        <w:pStyle w:val="NormalWeb"/>
        <w:numPr>
          <w:ilvl w:val="0"/>
          <w:numId w:val="50"/>
        </w:numPr>
        <w:spacing w:before="0" w:beforeAutospacing="0" w:after="0" w:afterAutospacing="0"/>
        <w:textAlignment w:val="baseline"/>
        <w:rPr>
          <w:ins w:id="966" w:author="James Cole" w:date="2017-02-13T16:12:00Z"/>
          <w:color w:val="000000"/>
        </w:rPr>
        <w:pPrChange w:id="967" w:author="James Cole" w:date="2017-02-13T16:12:00Z">
          <w:pPr>
            <w:pStyle w:val="NormalWeb"/>
            <w:numPr>
              <w:numId w:val="49"/>
            </w:numPr>
            <w:spacing w:before="0" w:beforeAutospacing="0" w:after="0" w:afterAutospacing="0"/>
            <w:textAlignment w:val="baseline"/>
          </w:pPr>
        </w:pPrChange>
      </w:pPr>
      <w:ins w:id="968" w:author="James Cole" w:date="2017-02-13T16:12:00Z">
        <w:r>
          <w:rPr>
            <w:color w:val="000000"/>
          </w:rPr>
          <w:t>Both Calvin and Zwingli were preceded by this Bohemian theologian that famously appealed to Jesus Christ himself rather than to any earthly authority. He was burned at the stake at Konstanz for heresy in 1415.</w:t>
        </w:r>
      </w:ins>
    </w:p>
    <w:p w14:paraId="68E69411" w14:textId="54380DB4" w:rsidR="00156090" w:rsidRPr="00156090" w:rsidRDefault="00156090" w:rsidP="00156090">
      <w:pPr>
        <w:pStyle w:val="ListParagraph"/>
        <w:spacing w:after="0" w:line="240" w:lineRule="auto"/>
        <w:ind w:left="1080"/>
        <w:rPr>
          <w:ins w:id="969" w:author="James Cole" w:date="2017-02-11T14:32:00Z"/>
          <w:rFonts w:ascii="Times New Roman" w:hAnsi="Times New Roman" w:cs="Times New Roman"/>
          <w:sz w:val="28"/>
          <w:rPrChange w:id="970" w:author="James Cole" w:date="2017-02-13T16:12:00Z">
            <w:rPr>
              <w:ins w:id="971" w:author="James Cole" w:date="2017-02-11T14:32:00Z"/>
              <w:rFonts w:ascii="Times New Roman" w:hAnsi="Times New Roman" w:cs="Times New Roman"/>
            </w:rPr>
          </w:rPrChange>
        </w:rPr>
        <w:pPrChange w:id="972" w:author="James Cole" w:date="2017-02-13T16:12:00Z">
          <w:pPr>
            <w:pStyle w:val="ListParagraph"/>
            <w:numPr>
              <w:numId w:val="1"/>
            </w:numPr>
            <w:ind w:hanging="360"/>
          </w:pPr>
        </w:pPrChange>
      </w:pPr>
      <w:ins w:id="973" w:author="James Cole" w:date="2017-02-13T16:12:00Z">
        <w:r w:rsidRPr="00156090">
          <w:rPr>
            <w:rFonts w:ascii="Times New Roman" w:hAnsi="Times New Roman" w:cs="Times New Roman"/>
            <w:color w:val="000000"/>
            <w:sz w:val="24"/>
            <w:rPrChange w:id="974" w:author="James Cole" w:date="2017-02-13T16:12:00Z">
              <w:rPr>
                <w:color w:val="000000"/>
              </w:rPr>
            </w:rPrChange>
          </w:rPr>
          <w:t xml:space="preserve">Answer: Jan </w:t>
        </w:r>
        <w:r w:rsidRPr="00156090">
          <w:rPr>
            <w:rFonts w:ascii="Times New Roman" w:hAnsi="Times New Roman" w:cs="Times New Roman"/>
            <w:b/>
            <w:bCs/>
            <w:color w:val="000000"/>
            <w:sz w:val="24"/>
            <w:u w:val="single"/>
            <w:rPrChange w:id="975" w:author="James Cole" w:date="2017-02-13T16:12:00Z">
              <w:rPr>
                <w:b/>
                <w:bCs/>
                <w:color w:val="000000"/>
                <w:u w:val="single"/>
              </w:rPr>
            </w:rPrChange>
          </w:rPr>
          <w:t>Hus</w:t>
        </w:r>
      </w:ins>
    </w:p>
    <w:p w14:paraId="5D4A9986" w14:textId="7454CA7A" w:rsidR="00EC4A5F" w:rsidRPr="00EC4A5F" w:rsidRDefault="00EC4A5F" w:rsidP="00EC4A5F">
      <w:pPr>
        <w:spacing w:after="0" w:line="240" w:lineRule="auto"/>
        <w:ind w:left="360"/>
        <w:rPr>
          <w:ins w:id="976" w:author="James Cole" w:date="2017-02-13T16:13:00Z"/>
          <w:rFonts w:ascii="Times New Roman" w:eastAsia="Times New Roman" w:hAnsi="Times New Roman" w:cs="Times New Roman"/>
          <w:sz w:val="24"/>
          <w:szCs w:val="24"/>
        </w:rPr>
        <w:pPrChange w:id="977" w:author="James Cole" w:date="2017-02-13T16:14:00Z">
          <w:pPr>
            <w:spacing w:after="0" w:line="240" w:lineRule="auto"/>
          </w:pPr>
        </w:pPrChange>
      </w:pPr>
      <w:ins w:id="978" w:author="James Cole" w:date="2017-02-13T16:13:00Z">
        <w:r>
          <w:rPr>
            <w:rFonts w:ascii="Times New Roman" w:eastAsia="Times New Roman" w:hAnsi="Times New Roman" w:cs="Times New Roman"/>
            <w:color w:val="000000"/>
            <w:sz w:val="24"/>
            <w:szCs w:val="24"/>
          </w:rPr>
          <w:t xml:space="preserve">22. </w:t>
        </w:r>
        <w:r w:rsidRPr="00EC4A5F">
          <w:rPr>
            <w:rFonts w:ascii="Times New Roman" w:eastAsia="Times New Roman" w:hAnsi="Times New Roman" w:cs="Times New Roman"/>
            <w:color w:val="000000"/>
            <w:sz w:val="24"/>
            <w:szCs w:val="24"/>
          </w:rPr>
          <w:t>The title character chose to marry Richard instead of Peter Walsh or Sally Seton. For ten points each:</w:t>
        </w:r>
      </w:ins>
    </w:p>
    <w:p w14:paraId="11F07FED" w14:textId="11389C86" w:rsidR="00EC4A5F" w:rsidRPr="00EC4A5F" w:rsidRDefault="00EC4A5F" w:rsidP="00EC4A5F">
      <w:pPr>
        <w:spacing w:after="0" w:line="240" w:lineRule="auto"/>
        <w:ind w:firstLine="720"/>
        <w:rPr>
          <w:ins w:id="979" w:author="James Cole" w:date="2017-02-13T16:13:00Z"/>
          <w:rFonts w:ascii="Times New Roman" w:eastAsia="Times New Roman" w:hAnsi="Times New Roman" w:cs="Times New Roman"/>
          <w:sz w:val="24"/>
          <w:szCs w:val="24"/>
        </w:rPr>
        <w:pPrChange w:id="980" w:author="James Cole" w:date="2017-02-13T16:14:00Z">
          <w:pPr>
            <w:spacing w:after="0" w:line="240" w:lineRule="auto"/>
          </w:pPr>
        </w:pPrChange>
      </w:pPr>
      <w:ins w:id="981" w:author="James Cole" w:date="2017-02-13T16:14:00Z">
        <w:r>
          <w:rPr>
            <w:rFonts w:ascii="Times New Roman" w:eastAsia="Times New Roman" w:hAnsi="Times New Roman" w:cs="Times New Roman"/>
            <w:color w:val="000000"/>
            <w:sz w:val="24"/>
            <w:szCs w:val="24"/>
          </w:rPr>
          <w:t xml:space="preserve">a. </w:t>
        </w:r>
      </w:ins>
      <w:ins w:id="982" w:author="James Cole" w:date="2017-02-13T16:13:00Z">
        <w:r w:rsidRPr="00EC4A5F">
          <w:rPr>
            <w:rFonts w:ascii="Times New Roman" w:eastAsia="Times New Roman" w:hAnsi="Times New Roman" w:cs="Times New Roman"/>
            <w:color w:val="000000"/>
            <w:sz w:val="24"/>
            <w:szCs w:val="24"/>
          </w:rPr>
          <w:t>Name this novel in which Clarissa hears about Septimus Smith’s suicide at her party.</w:t>
        </w:r>
      </w:ins>
    </w:p>
    <w:p w14:paraId="52685D32" w14:textId="77777777" w:rsidR="00EC4A5F" w:rsidRPr="00EC4A5F" w:rsidRDefault="00EC4A5F" w:rsidP="00EC4A5F">
      <w:pPr>
        <w:spacing w:after="0" w:line="240" w:lineRule="auto"/>
        <w:ind w:firstLine="720"/>
        <w:rPr>
          <w:ins w:id="983" w:author="James Cole" w:date="2017-02-13T16:13:00Z"/>
          <w:rFonts w:ascii="Times New Roman" w:eastAsia="Times New Roman" w:hAnsi="Times New Roman" w:cs="Times New Roman"/>
          <w:sz w:val="24"/>
          <w:szCs w:val="24"/>
        </w:rPr>
        <w:pPrChange w:id="984" w:author="James Cole" w:date="2017-02-13T16:14:00Z">
          <w:pPr>
            <w:spacing w:after="0" w:line="240" w:lineRule="auto"/>
          </w:pPr>
        </w:pPrChange>
      </w:pPr>
      <w:ins w:id="985" w:author="James Cole" w:date="2017-02-13T16:13:00Z">
        <w:r w:rsidRPr="00EC4A5F">
          <w:rPr>
            <w:rFonts w:ascii="Times New Roman" w:eastAsia="Times New Roman" w:hAnsi="Times New Roman" w:cs="Times New Roman"/>
            <w:iCs/>
            <w:color w:val="000000"/>
            <w:sz w:val="24"/>
            <w:szCs w:val="24"/>
            <w:rPrChange w:id="986" w:author="James Cole" w:date="2017-02-13T16:14:00Z">
              <w:rPr>
                <w:rFonts w:ascii="Times New Roman" w:eastAsia="Times New Roman" w:hAnsi="Times New Roman" w:cs="Times New Roman"/>
                <w:i/>
                <w:iCs/>
                <w:color w:val="000000"/>
                <w:sz w:val="24"/>
                <w:szCs w:val="24"/>
              </w:rPr>
            </w:rPrChange>
          </w:rPr>
          <w:t>Answer</w:t>
        </w:r>
        <w:r w:rsidRPr="00EC4A5F">
          <w:rPr>
            <w:rFonts w:ascii="Times New Roman" w:eastAsia="Times New Roman" w:hAnsi="Times New Roman" w:cs="Times New Roman"/>
            <w:color w:val="000000"/>
            <w:sz w:val="24"/>
            <w:szCs w:val="24"/>
            <w:rPrChange w:id="987" w:author="James Cole" w:date="2017-02-13T16:14:00Z">
              <w:rPr>
                <w:rFonts w:ascii="Times New Roman" w:eastAsia="Times New Roman" w:hAnsi="Times New Roman" w:cs="Times New Roman"/>
                <w:color w:val="000000"/>
                <w:sz w:val="24"/>
                <w:szCs w:val="24"/>
              </w:rPr>
            </w:rPrChange>
          </w:rPr>
          <w:t>:</w:t>
        </w:r>
        <w:r w:rsidRPr="00EC4A5F">
          <w:rPr>
            <w:rFonts w:ascii="Times New Roman" w:eastAsia="Times New Roman" w:hAnsi="Times New Roman" w:cs="Times New Roman"/>
            <w:color w:val="000000"/>
            <w:sz w:val="24"/>
            <w:szCs w:val="24"/>
          </w:rPr>
          <w:t xml:space="preserve"> </w:t>
        </w:r>
        <w:r w:rsidRPr="00EC4A5F">
          <w:rPr>
            <w:rFonts w:ascii="Times New Roman" w:eastAsia="Times New Roman" w:hAnsi="Times New Roman" w:cs="Times New Roman"/>
            <w:b/>
            <w:i/>
            <w:iCs/>
            <w:color w:val="000000"/>
            <w:sz w:val="24"/>
            <w:szCs w:val="24"/>
            <w:u w:val="single"/>
            <w:rPrChange w:id="988" w:author="James Cole" w:date="2017-02-13T16:14:00Z">
              <w:rPr>
                <w:rFonts w:ascii="Times New Roman" w:eastAsia="Times New Roman" w:hAnsi="Times New Roman" w:cs="Times New Roman"/>
                <w:i/>
                <w:iCs/>
                <w:color w:val="000000"/>
                <w:sz w:val="24"/>
                <w:szCs w:val="24"/>
                <w:u w:val="single"/>
              </w:rPr>
            </w:rPrChange>
          </w:rPr>
          <w:t>Mrs. Dalloway</w:t>
        </w:r>
      </w:ins>
    </w:p>
    <w:p w14:paraId="08CC268D" w14:textId="4903FB38" w:rsidR="00EC4A5F" w:rsidRPr="00EC4A5F" w:rsidRDefault="00EC4A5F" w:rsidP="00EC4A5F">
      <w:pPr>
        <w:spacing w:after="0" w:line="240" w:lineRule="auto"/>
        <w:ind w:left="720"/>
        <w:rPr>
          <w:ins w:id="989" w:author="James Cole" w:date="2017-02-13T16:13:00Z"/>
          <w:rFonts w:ascii="Times New Roman" w:eastAsia="Times New Roman" w:hAnsi="Times New Roman" w:cs="Times New Roman"/>
          <w:sz w:val="24"/>
          <w:szCs w:val="24"/>
        </w:rPr>
        <w:pPrChange w:id="990" w:author="James Cole" w:date="2017-02-13T16:14:00Z">
          <w:pPr>
            <w:spacing w:after="0" w:line="240" w:lineRule="auto"/>
          </w:pPr>
        </w:pPrChange>
      </w:pPr>
      <w:ins w:id="991" w:author="James Cole" w:date="2017-02-13T16:14:00Z">
        <w:r>
          <w:rPr>
            <w:rFonts w:ascii="Times New Roman" w:eastAsia="Times New Roman" w:hAnsi="Times New Roman" w:cs="Times New Roman"/>
            <w:color w:val="000000"/>
            <w:sz w:val="24"/>
            <w:szCs w:val="24"/>
          </w:rPr>
          <w:t xml:space="preserve">b. </w:t>
        </w:r>
      </w:ins>
      <w:ins w:id="992" w:author="James Cole" w:date="2017-02-13T16:13:00Z">
        <w:r w:rsidRPr="00EC4A5F">
          <w:rPr>
            <w:rFonts w:ascii="Times New Roman" w:eastAsia="Times New Roman" w:hAnsi="Times New Roman" w:cs="Times New Roman"/>
            <w:color w:val="000000"/>
            <w:sz w:val="24"/>
            <w:szCs w:val="24"/>
          </w:rPr>
          <w:t xml:space="preserve">This author of </w:t>
        </w:r>
        <w:r w:rsidRPr="00EC4A5F">
          <w:rPr>
            <w:rFonts w:ascii="Times New Roman" w:eastAsia="Times New Roman" w:hAnsi="Times New Roman" w:cs="Times New Roman"/>
            <w:i/>
            <w:iCs/>
            <w:color w:val="000000"/>
            <w:sz w:val="24"/>
            <w:szCs w:val="24"/>
          </w:rPr>
          <w:t>Mrs. Dalloway</w:t>
        </w:r>
        <w:r w:rsidRPr="00EC4A5F">
          <w:rPr>
            <w:rFonts w:ascii="Times New Roman" w:eastAsia="Times New Roman" w:hAnsi="Times New Roman" w:cs="Times New Roman"/>
            <w:color w:val="000000"/>
            <w:sz w:val="24"/>
            <w:szCs w:val="24"/>
          </w:rPr>
          <w:t xml:space="preserve"> also wrote about the titular character changing from male to female in </w:t>
        </w:r>
        <w:r w:rsidRPr="00EC4A5F">
          <w:rPr>
            <w:rFonts w:ascii="Times New Roman" w:eastAsia="Times New Roman" w:hAnsi="Times New Roman" w:cs="Times New Roman"/>
            <w:i/>
            <w:iCs/>
            <w:color w:val="000000"/>
            <w:sz w:val="24"/>
            <w:szCs w:val="24"/>
          </w:rPr>
          <w:t>Orlando</w:t>
        </w:r>
        <w:r w:rsidRPr="00EC4A5F">
          <w:rPr>
            <w:rFonts w:ascii="Times New Roman" w:eastAsia="Times New Roman" w:hAnsi="Times New Roman" w:cs="Times New Roman"/>
            <w:color w:val="000000"/>
            <w:sz w:val="24"/>
            <w:szCs w:val="24"/>
          </w:rPr>
          <w:t xml:space="preserve">. </w:t>
        </w:r>
      </w:ins>
    </w:p>
    <w:p w14:paraId="55CC3D23" w14:textId="77777777" w:rsidR="00EC4A5F" w:rsidRDefault="00EC4A5F" w:rsidP="00EC4A5F">
      <w:pPr>
        <w:spacing w:after="0" w:line="240" w:lineRule="auto"/>
        <w:ind w:firstLine="720"/>
        <w:rPr>
          <w:ins w:id="993" w:author="James Cole" w:date="2017-02-13T16:14:00Z"/>
          <w:rFonts w:ascii="Times New Roman" w:eastAsia="Times New Roman" w:hAnsi="Times New Roman" w:cs="Times New Roman"/>
          <w:sz w:val="24"/>
          <w:szCs w:val="24"/>
        </w:rPr>
        <w:pPrChange w:id="994" w:author="James Cole" w:date="2017-02-13T16:14:00Z">
          <w:pPr>
            <w:spacing w:after="0" w:line="240" w:lineRule="auto"/>
          </w:pPr>
        </w:pPrChange>
      </w:pPr>
      <w:ins w:id="995" w:author="James Cole" w:date="2017-02-13T16:13:00Z">
        <w:r w:rsidRPr="00EC4A5F">
          <w:rPr>
            <w:rFonts w:ascii="Times New Roman" w:eastAsia="Times New Roman" w:hAnsi="Times New Roman" w:cs="Times New Roman"/>
            <w:iCs/>
            <w:color w:val="000000"/>
            <w:sz w:val="24"/>
            <w:szCs w:val="24"/>
            <w:rPrChange w:id="996" w:author="James Cole" w:date="2017-02-13T16:14:00Z">
              <w:rPr>
                <w:rFonts w:ascii="Times New Roman" w:eastAsia="Times New Roman" w:hAnsi="Times New Roman" w:cs="Times New Roman"/>
                <w:i/>
                <w:iCs/>
                <w:color w:val="000000"/>
                <w:sz w:val="24"/>
                <w:szCs w:val="24"/>
              </w:rPr>
            </w:rPrChange>
          </w:rPr>
          <w:t>Answer</w:t>
        </w:r>
        <w:r w:rsidRPr="00EC4A5F">
          <w:rPr>
            <w:rFonts w:ascii="Times New Roman" w:eastAsia="Times New Roman" w:hAnsi="Times New Roman" w:cs="Times New Roman"/>
            <w:color w:val="000000"/>
            <w:sz w:val="24"/>
            <w:szCs w:val="24"/>
            <w:rPrChange w:id="997" w:author="James Cole" w:date="2017-02-13T16:14:00Z">
              <w:rPr>
                <w:rFonts w:ascii="Times New Roman" w:eastAsia="Times New Roman" w:hAnsi="Times New Roman" w:cs="Times New Roman"/>
                <w:color w:val="000000"/>
                <w:sz w:val="24"/>
                <w:szCs w:val="24"/>
              </w:rPr>
            </w:rPrChange>
          </w:rPr>
          <w:t>:</w:t>
        </w:r>
        <w:r w:rsidRPr="00EC4A5F">
          <w:rPr>
            <w:rFonts w:ascii="Times New Roman" w:eastAsia="Times New Roman" w:hAnsi="Times New Roman" w:cs="Times New Roman"/>
            <w:color w:val="000000"/>
            <w:sz w:val="24"/>
            <w:szCs w:val="24"/>
          </w:rPr>
          <w:t xml:space="preserve"> Virginia </w:t>
        </w:r>
        <w:r w:rsidRPr="00EC4A5F">
          <w:rPr>
            <w:rFonts w:ascii="Times New Roman" w:eastAsia="Times New Roman" w:hAnsi="Times New Roman" w:cs="Times New Roman"/>
            <w:b/>
            <w:color w:val="000000"/>
            <w:sz w:val="24"/>
            <w:szCs w:val="24"/>
            <w:u w:val="single"/>
            <w:rPrChange w:id="998" w:author="James Cole" w:date="2017-02-13T16:14:00Z">
              <w:rPr>
                <w:rFonts w:ascii="Times New Roman" w:eastAsia="Times New Roman" w:hAnsi="Times New Roman" w:cs="Times New Roman"/>
                <w:color w:val="000000"/>
                <w:sz w:val="24"/>
                <w:szCs w:val="24"/>
                <w:u w:val="single"/>
              </w:rPr>
            </w:rPrChange>
          </w:rPr>
          <w:t>Woolf</w:t>
        </w:r>
      </w:ins>
    </w:p>
    <w:p w14:paraId="7791CF91" w14:textId="799CBE5B" w:rsidR="00EC4A5F" w:rsidRPr="00EC4A5F" w:rsidRDefault="00EC4A5F" w:rsidP="00002704">
      <w:pPr>
        <w:spacing w:after="0" w:line="240" w:lineRule="auto"/>
        <w:ind w:left="720"/>
        <w:rPr>
          <w:ins w:id="999" w:author="James Cole" w:date="2017-02-13T16:13:00Z"/>
          <w:rFonts w:ascii="Times New Roman" w:eastAsia="Times New Roman" w:hAnsi="Times New Roman" w:cs="Times New Roman"/>
          <w:sz w:val="24"/>
          <w:szCs w:val="24"/>
          <w:rPrChange w:id="1000" w:author="James Cole" w:date="2017-02-13T16:14:00Z">
            <w:rPr>
              <w:ins w:id="1001" w:author="James Cole" w:date="2017-02-13T16:13:00Z"/>
            </w:rPr>
          </w:rPrChange>
        </w:rPr>
        <w:pPrChange w:id="1002" w:author="James Cole" w:date="2017-02-13T20:42:00Z">
          <w:pPr>
            <w:spacing w:after="0" w:line="240" w:lineRule="auto"/>
          </w:pPr>
        </w:pPrChange>
      </w:pPr>
      <w:ins w:id="1003" w:author="James Cole" w:date="2017-02-13T16:14:00Z">
        <w:r w:rsidRPr="00EC4A5F">
          <w:rPr>
            <w:rFonts w:ascii="Times New Roman" w:eastAsia="Times New Roman" w:hAnsi="Times New Roman" w:cs="Times New Roman"/>
            <w:color w:val="000000"/>
            <w:sz w:val="24"/>
            <w:szCs w:val="24"/>
            <w:rPrChange w:id="1004" w:author="James Cole" w:date="2017-02-13T16:14:00Z">
              <w:rPr>
                <w:rFonts w:ascii="Times New Roman" w:eastAsia="Times New Roman" w:hAnsi="Times New Roman" w:cs="Times New Roman"/>
                <w:color w:val="000000"/>
                <w:sz w:val="24"/>
                <w:szCs w:val="24"/>
              </w:rPr>
            </w:rPrChange>
          </w:rPr>
          <w:t>c.</w:t>
        </w:r>
        <w:r>
          <w:rPr>
            <w:rFonts w:ascii="Times New Roman" w:eastAsia="Times New Roman" w:hAnsi="Times New Roman" w:cs="Times New Roman"/>
            <w:color w:val="000000"/>
            <w:sz w:val="24"/>
            <w:szCs w:val="24"/>
          </w:rPr>
          <w:t xml:space="preserve"> </w:t>
        </w:r>
      </w:ins>
      <w:ins w:id="1005" w:author="James Cole" w:date="2017-02-13T16:13:00Z">
        <w:r w:rsidRPr="00EC4A5F">
          <w:rPr>
            <w:rFonts w:ascii="Times New Roman" w:eastAsia="Times New Roman" w:hAnsi="Times New Roman" w:cs="Times New Roman"/>
            <w:color w:val="000000"/>
            <w:sz w:val="24"/>
            <w:szCs w:val="24"/>
            <w:rPrChange w:id="1006" w:author="James Cole" w:date="2017-02-13T16:14:00Z">
              <w:rPr/>
            </w:rPrChange>
          </w:rPr>
          <w:t xml:space="preserve">Woolf’s novel </w:t>
        </w:r>
        <w:r w:rsidRPr="00EC4A5F">
          <w:rPr>
            <w:rFonts w:ascii="Times New Roman" w:eastAsia="Times New Roman" w:hAnsi="Times New Roman" w:cs="Times New Roman"/>
            <w:i/>
            <w:iCs/>
            <w:color w:val="000000"/>
            <w:sz w:val="24"/>
            <w:szCs w:val="24"/>
            <w:rPrChange w:id="1007" w:author="James Cole" w:date="2017-02-13T16:14:00Z">
              <w:rPr>
                <w:i/>
                <w:iCs/>
              </w:rPr>
            </w:rPrChange>
          </w:rPr>
          <w:t>To The Lighthouse</w:t>
        </w:r>
        <w:r w:rsidRPr="00EC4A5F">
          <w:rPr>
            <w:rFonts w:ascii="Times New Roman" w:eastAsia="Times New Roman" w:hAnsi="Times New Roman" w:cs="Times New Roman"/>
            <w:color w:val="000000"/>
            <w:sz w:val="24"/>
            <w:szCs w:val="24"/>
            <w:rPrChange w:id="1008" w:author="James Cole" w:date="2017-02-13T16:14:00Z">
              <w:rPr/>
            </w:rPrChange>
          </w:rPr>
          <w:t xml:space="preserve"> focuses on this family, of whom Prue, Andrew and their mother die before Cam and James finally journey with their father. </w:t>
        </w:r>
      </w:ins>
    </w:p>
    <w:p w14:paraId="009196BD" w14:textId="2FD4D7A0" w:rsidR="000F1514" w:rsidRPr="00156090" w:rsidRDefault="00EC4A5F" w:rsidP="00EC4A5F">
      <w:pPr>
        <w:pStyle w:val="ListParagraph"/>
        <w:rPr>
          <w:rFonts w:ascii="Times New Roman" w:hAnsi="Times New Roman" w:cs="Times New Roman"/>
          <w:sz w:val="24"/>
          <w:rPrChange w:id="1009" w:author="James Cole" w:date="2017-02-13T16:12:00Z">
            <w:rPr/>
          </w:rPrChange>
        </w:rPr>
        <w:pPrChange w:id="1010" w:author="James Cole" w:date="2017-02-13T16:14:00Z">
          <w:pPr>
            <w:pStyle w:val="ListParagraph"/>
            <w:numPr>
              <w:numId w:val="1"/>
            </w:numPr>
            <w:spacing w:after="0"/>
            <w:ind w:hanging="360"/>
          </w:pPr>
        </w:pPrChange>
      </w:pPr>
      <w:ins w:id="1011" w:author="James Cole" w:date="2017-02-13T16:13:00Z">
        <w:r w:rsidRPr="00EC4A5F">
          <w:rPr>
            <w:rFonts w:ascii="Times New Roman" w:eastAsia="Times New Roman" w:hAnsi="Times New Roman" w:cs="Times New Roman"/>
            <w:iCs/>
            <w:color w:val="000000"/>
            <w:sz w:val="24"/>
            <w:szCs w:val="24"/>
            <w:rPrChange w:id="1012" w:author="James Cole" w:date="2017-02-13T16:14:00Z">
              <w:rPr>
                <w:rFonts w:ascii="Times New Roman" w:eastAsia="Times New Roman" w:hAnsi="Times New Roman" w:cs="Times New Roman"/>
                <w:i/>
                <w:iCs/>
                <w:color w:val="000000"/>
                <w:sz w:val="24"/>
                <w:szCs w:val="24"/>
              </w:rPr>
            </w:rPrChange>
          </w:rPr>
          <w:t>Answer</w:t>
        </w:r>
        <w:r w:rsidRPr="00EC4A5F">
          <w:rPr>
            <w:rFonts w:ascii="Times New Roman" w:eastAsia="Times New Roman" w:hAnsi="Times New Roman" w:cs="Times New Roman"/>
            <w:color w:val="000000"/>
            <w:sz w:val="24"/>
            <w:szCs w:val="24"/>
          </w:rPr>
          <w:t xml:space="preserve">: </w:t>
        </w:r>
        <w:r w:rsidRPr="00EC4A5F">
          <w:rPr>
            <w:rFonts w:ascii="Times New Roman" w:eastAsia="Times New Roman" w:hAnsi="Times New Roman" w:cs="Times New Roman"/>
            <w:b/>
            <w:color w:val="000000"/>
            <w:sz w:val="24"/>
            <w:szCs w:val="24"/>
            <w:u w:val="single"/>
            <w:rPrChange w:id="1013" w:author="James Cole" w:date="2017-02-13T16:15:00Z">
              <w:rPr>
                <w:rFonts w:ascii="Times New Roman" w:eastAsia="Times New Roman" w:hAnsi="Times New Roman" w:cs="Times New Roman"/>
                <w:color w:val="000000"/>
                <w:sz w:val="24"/>
                <w:szCs w:val="24"/>
                <w:u w:val="single"/>
              </w:rPr>
            </w:rPrChange>
          </w:rPr>
          <w:t>Ramsay</w:t>
        </w:r>
        <w:r w:rsidRPr="00EC4A5F">
          <w:rPr>
            <w:rFonts w:ascii="Times New Roman" w:eastAsia="Times New Roman" w:hAnsi="Times New Roman" w:cs="Times New Roman"/>
            <w:color w:val="000000"/>
            <w:sz w:val="24"/>
            <w:szCs w:val="24"/>
          </w:rPr>
          <w:t>s</w:t>
        </w:r>
      </w:ins>
      <w:del w:id="1014" w:author="James Cole" w:date="2017-02-11T14:30:00Z">
        <w:r w:rsidR="000F1514" w:rsidRPr="00156090" w:rsidDel="00D87E07">
          <w:rPr>
            <w:rFonts w:ascii="Times New Roman" w:hAnsi="Times New Roman" w:cs="Times New Roman"/>
            <w:sz w:val="24"/>
            <w:rPrChange w:id="1015" w:author="James Cole" w:date="2017-02-13T16:12:00Z">
              <w:rPr/>
            </w:rPrChange>
          </w:rPr>
          <w:delText>US Old</w:delText>
        </w:r>
      </w:del>
    </w:p>
    <w:sectPr w:rsidR="000F1514" w:rsidRPr="001560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ames Cole" w:date="2017-02-14T11:26:00Z" w:initials="JC">
    <w:p w14:paraId="22D09379" w14:textId="36B65589" w:rsidR="009D7748" w:rsidRDefault="009D774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D093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68C"/>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6571"/>
    <w:multiLevelType w:val="multilevel"/>
    <w:tmpl w:val="FA2E5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37F2C"/>
    <w:multiLevelType w:val="hybridMultilevel"/>
    <w:tmpl w:val="57C467CA"/>
    <w:lvl w:ilvl="0" w:tplc="8C96D636">
      <w:start w:val="20"/>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37A6C"/>
    <w:multiLevelType w:val="hybridMultilevel"/>
    <w:tmpl w:val="9B0A6586"/>
    <w:lvl w:ilvl="0" w:tplc="CD582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59108F"/>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73D5C"/>
    <w:multiLevelType w:val="hybridMultilevel"/>
    <w:tmpl w:val="63E4BC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475D"/>
    <w:multiLevelType w:val="multilevel"/>
    <w:tmpl w:val="0B90E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007D6"/>
    <w:multiLevelType w:val="hybridMultilevel"/>
    <w:tmpl w:val="9E90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51321"/>
    <w:multiLevelType w:val="hybridMultilevel"/>
    <w:tmpl w:val="70B688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2E2972"/>
    <w:multiLevelType w:val="hybridMultilevel"/>
    <w:tmpl w:val="7CFE99FE"/>
    <w:lvl w:ilvl="0" w:tplc="ED0476E4">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3221F0"/>
    <w:multiLevelType w:val="hybridMultilevel"/>
    <w:tmpl w:val="6F0C8CCA"/>
    <w:lvl w:ilvl="0" w:tplc="33B65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B961B0"/>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43D2C"/>
    <w:multiLevelType w:val="hybridMultilevel"/>
    <w:tmpl w:val="15BC2B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92184C"/>
    <w:multiLevelType w:val="hybridMultilevel"/>
    <w:tmpl w:val="9E90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45E63"/>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E3589"/>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07807"/>
    <w:multiLevelType w:val="multilevel"/>
    <w:tmpl w:val="03202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8068A"/>
    <w:multiLevelType w:val="hybridMultilevel"/>
    <w:tmpl w:val="9E90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05C55"/>
    <w:multiLevelType w:val="hybridMultilevel"/>
    <w:tmpl w:val="0FD4A204"/>
    <w:lvl w:ilvl="0" w:tplc="C44891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212901"/>
    <w:multiLevelType w:val="multilevel"/>
    <w:tmpl w:val="86E80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85831"/>
    <w:multiLevelType w:val="hybridMultilevel"/>
    <w:tmpl w:val="007CF436"/>
    <w:lvl w:ilvl="0" w:tplc="A0161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92AF1"/>
    <w:multiLevelType w:val="hybridMultilevel"/>
    <w:tmpl w:val="8BCEC8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987B49"/>
    <w:multiLevelType w:val="hybridMultilevel"/>
    <w:tmpl w:val="A22E3C1C"/>
    <w:lvl w:ilvl="0" w:tplc="39BC6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ED45DF"/>
    <w:multiLevelType w:val="hybridMultilevel"/>
    <w:tmpl w:val="9E90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558FA"/>
    <w:multiLevelType w:val="hybridMultilevel"/>
    <w:tmpl w:val="02A82C54"/>
    <w:lvl w:ilvl="0" w:tplc="2D16F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154046"/>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5614F"/>
    <w:multiLevelType w:val="hybridMultilevel"/>
    <w:tmpl w:val="4B5A40A8"/>
    <w:lvl w:ilvl="0" w:tplc="D6F64C4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15556B"/>
    <w:multiLevelType w:val="hybridMultilevel"/>
    <w:tmpl w:val="FA227A78"/>
    <w:lvl w:ilvl="0" w:tplc="34389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CA447F"/>
    <w:multiLevelType w:val="multilevel"/>
    <w:tmpl w:val="F6B07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4A16CA"/>
    <w:multiLevelType w:val="hybridMultilevel"/>
    <w:tmpl w:val="F294B5CA"/>
    <w:lvl w:ilvl="0" w:tplc="8AFA1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F6787B"/>
    <w:multiLevelType w:val="hybridMultilevel"/>
    <w:tmpl w:val="9E90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6339A"/>
    <w:multiLevelType w:val="hybridMultilevel"/>
    <w:tmpl w:val="3EBAF5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B5265E"/>
    <w:multiLevelType w:val="hybridMultilevel"/>
    <w:tmpl w:val="27601730"/>
    <w:lvl w:ilvl="0" w:tplc="22461B6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0E3A81"/>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3B6A09"/>
    <w:multiLevelType w:val="hybridMultilevel"/>
    <w:tmpl w:val="2BC231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576F9"/>
    <w:multiLevelType w:val="hybridMultilevel"/>
    <w:tmpl w:val="DA5A2680"/>
    <w:lvl w:ilvl="0" w:tplc="61CC2642">
      <w:start w:val="1"/>
      <w:numFmt w:val="lowerLetter"/>
      <w:lvlText w:val="%1."/>
      <w:lvlJc w:val="left"/>
      <w:pPr>
        <w:ind w:left="108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DF52FA0"/>
    <w:multiLevelType w:val="hybridMultilevel"/>
    <w:tmpl w:val="38881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0425AB"/>
    <w:multiLevelType w:val="hybridMultilevel"/>
    <w:tmpl w:val="9E90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78642A"/>
    <w:multiLevelType w:val="hybridMultilevel"/>
    <w:tmpl w:val="9E90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8380D"/>
    <w:multiLevelType w:val="multilevel"/>
    <w:tmpl w:val="21EE0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296130"/>
    <w:multiLevelType w:val="hybridMultilevel"/>
    <w:tmpl w:val="EB76CF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C115CE"/>
    <w:multiLevelType w:val="hybridMultilevel"/>
    <w:tmpl w:val="5FEEB506"/>
    <w:lvl w:ilvl="0" w:tplc="DA5A4130">
      <w:start w:val="20"/>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A6110C"/>
    <w:multiLevelType w:val="hybridMultilevel"/>
    <w:tmpl w:val="96A83BC2"/>
    <w:lvl w:ilvl="0" w:tplc="BDC4B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AA6D13"/>
    <w:multiLevelType w:val="hybridMultilevel"/>
    <w:tmpl w:val="9B0A73E2"/>
    <w:lvl w:ilvl="0" w:tplc="007847E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A6343E"/>
    <w:multiLevelType w:val="hybridMultilevel"/>
    <w:tmpl w:val="E5405BCE"/>
    <w:lvl w:ilvl="0" w:tplc="1CE25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11"/>
  </w:num>
  <w:num w:numId="3">
    <w:abstractNumId w:val="15"/>
  </w:num>
  <w:num w:numId="4">
    <w:abstractNumId w:val="4"/>
  </w:num>
  <w:num w:numId="5">
    <w:abstractNumId w:val="25"/>
  </w:num>
  <w:num w:numId="6">
    <w:abstractNumId w:val="33"/>
  </w:num>
  <w:num w:numId="7">
    <w:abstractNumId w:val="14"/>
  </w:num>
  <w:num w:numId="8">
    <w:abstractNumId w:val="37"/>
  </w:num>
  <w:num w:numId="9">
    <w:abstractNumId w:val="10"/>
  </w:num>
  <w:num w:numId="10">
    <w:abstractNumId w:val="38"/>
  </w:num>
  <w:num w:numId="11">
    <w:abstractNumId w:val="26"/>
  </w:num>
  <w:num w:numId="12">
    <w:abstractNumId w:val="22"/>
  </w:num>
  <w:num w:numId="13">
    <w:abstractNumId w:val="44"/>
  </w:num>
  <w:num w:numId="14">
    <w:abstractNumId w:val="30"/>
  </w:num>
  <w:num w:numId="15">
    <w:abstractNumId w:val="9"/>
  </w:num>
  <w:num w:numId="16">
    <w:abstractNumId w:val="29"/>
  </w:num>
  <w:num w:numId="17">
    <w:abstractNumId w:val="18"/>
  </w:num>
  <w:num w:numId="18">
    <w:abstractNumId w:val="28"/>
    <w:lvlOverride w:ilvl="0">
      <w:lvl w:ilvl="0">
        <w:numFmt w:val="lowerLetter"/>
        <w:lvlText w:val="%1."/>
        <w:lvlJc w:val="left"/>
      </w:lvl>
    </w:lvlOverride>
  </w:num>
  <w:num w:numId="19">
    <w:abstractNumId w:val="28"/>
    <w:lvlOverride w:ilvl="0">
      <w:lvl w:ilvl="0">
        <w:numFmt w:val="lowerLetter"/>
        <w:lvlText w:val="%1."/>
        <w:lvlJc w:val="left"/>
      </w:lvl>
    </w:lvlOverride>
    <w:lvlOverride w:ilvl="1">
      <w:lvl w:ilvl="1">
        <w:numFmt w:val="lowerRoman"/>
        <w:lvlText w:val="%2."/>
        <w:lvlJc w:val="right"/>
      </w:lvl>
    </w:lvlOverride>
  </w:num>
  <w:num w:numId="20">
    <w:abstractNumId w:val="28"/>
    <w:lvlOverride w:ilvl="0">
      <w:lvl w:ilvl="0">
        <w:numFmt w:val="lowerLetter"/>
        <w:lvlText w:val="%1."/>
        <w:lvlJc w:val="left"/>
      </w:lvl>
    </w:lvlOverride>
    <w:lvlOverride w:ilvl="1">
      <w:lvl w:ilvl="1">
        <w:numFmt w:val="lowerRoman"/>
        <w:lvlText w:val="%2."/>
        <w:lvlJc w:val="right"/>
      </w:lvl>
    </w:lvlOverride>
  </w:num>
  <w:num w:numId="21">
    <w:abstractNumId w:val="21"/>
  </w:num>
  <w:num w:numId="22">
    <w:abstractNumId w:val="6"/>
    <w:lvlOverride w:ilvl="0">
      <w:lvl w:ilvl="0">
        <w:numFmt w:val="lowerLetter"/>
        <w:lvlText w:val="%1."/>
        <w:lvlJc w:val="left"/>
      </w:lvl>
    </w:lvlOverride>
  </w:num>
  <w:num w:numId="23">
    <w:abstractNumId w:val="6"/>
    <w:lvlOverride w:ilvl="0">
      <w:lvl w:ilvl="0">
        <w:numFmt w:val="lowerLetter"/>
        <w:lvlText w:val="%1."/>
        <w:lvlJc w:val="left"/>
      </w:lvl>
    </w:lvlOverride>
    <w:lvlOverride w:ilvl="1">
      <w:lvl w:ilvl="1">
        <w:numFmt w:val="lowerRoman"/>
        <w:lvlText w:val="%2."/>
        <w:lvlJc w:val="right"/>
      </w:lvl>
    </w:lvlOverride>
  </w:num>
  <w:num w:numId="24">
    <w:abstractNumId w:val="6"/>
    <w:lvlOverride w:ilvl="0">
      <w:lvl w:ilvl="0">
        <w:numFmt w:val="lowerLetter"/>
        <w:lvlText w:val="%1."/>
        <w:lvlJc w:val="left"/>
      </w:lvl>
    </w:lvlOverride>
    <w:lvlOverride w:ilvl="1">
      <w:lvl w:ilvl="1">
        <w:numFmt w:val="lowerRoman"/>
        <w:lvlText w:val="%2."/>
        <w:lvlJc w:val="right"/>
      </w:lvl>
    </w:lvlOverride>
  </w:num>
  <w:num w:numId="25">
    <w:abstractNumId w:val="35"/>
  </w:num>
  <w:num w:numId="26">
    <w:abstractNumId w:val="3"/>
  </w:num>
  <w:num w:numId="27">
    <w:abstractNumId w:val="24"/>
  </w:num>
  <w:num w:numId="28">
    <w:abstractNumId w:val="17"/>
  </w:num>
  <w:num w:numId="29">
    <w:abstractNumId w:val="5"/>
  </w:num>
  <w:num w:numId="30">
    <w:abstractNumId w:val="1"/>
    <w:lvlOverride w:ilvl="0">
      <w:lvl w:ilvl="0">
        <w:numFmt w:val="lowerLetter"/>
        <w:lvlText w:val="%1."/>
        <w:lvlJc w:val="left"/>
      </w:lvl>
    </w:lvlOverride>
  </w:num>
  <w:num w:numId="31">
    <w:abstractNumId w:val="1"/>
    <w:lvlOverride w:ilvl="0">
      <w:lvl w:ilvl="0">
        <w:numFmt w:val="lowerLetter"/>
        <w:lvlText w:val="%1."/>
        <w:lvlJc w:val="left"/>
      </w:lvl>
    </w:lvlOverride>
    <w:lvlOverride w:ilvl="1">
      <w:lvl w:ilvl="1">
        <w:numFmt w:val="lowerRoman"/>
        <w:lvlText w:val="%2."/>
        <w:lvlJc w:val="right"/>
      </w:lvl>
    </w:lvlOverride>
  </w:num>
  <w:num w:numId="32">
    <w:abstractNumId w:val="1"/>
    <w:lvlOverride w:ilvl="0">
      <w:lvl w:ilvl="0">
        <w:numFmt w:val="lowerLetter"/>
        <w:lvlText w:val="%1."/>
        <w:lvlJc w:val="left"/>
      </w:lvl>
    </w:lvlOverride>
    <w:lvlOverride w:ilvl="1">
      <w:lvl w:ilvl="1">
        <w:numFmt w:val="lowerRoman"/>
        <w:lvlText w:val="%2."/>
        <w:lvlJc w:val="right"/>
      </w:lvl>
    </w:lvlOverride>
  </w:num>
  <w:num w:numId="33">
    <w:abstractNumId w:val="8"/>
  </w:num>
  <w:num w:numId="34">
    <w:abstractNumId w:val="39"/>
    <w:lvlOverride w:ilvl="0">
      <w:lvl w:ilvl="0">
        <w:numFmt w:val="lowerLetter"/>
        <w:lvlText w:val="%1."/>
        <w:lvlJc w:val="left"/>
      </w:lvl>
    </w:lvlOverride>
  </w:num>
  <w:num w:numId="35">
    <w:abstractNumId w:val="39"/>
    <w:lvlOverride w:ilvl="0">
      <w:lvl w:ilvl="0">
        <w:numFmt w:val="lowerLetter"/>
        <w:lvlText w:val="%1."/>
        <w:lvlJc w:val="left"/>
      </w:lvl>
    </w:lvlOverride>
    <w:lvlOverride w:ilvl="1">
      <w:lvl w:ilvl="1">
        <w:numFmt w:val="lowerRoman"/>
        <w:lvlText w:val="%2."/>
        <w:lvlJc w:val="right"/>
      </w:lvl>
    </w:lvlOverride>
  </w:num>
  <w:num w:numId="36">
    <w:abstractNumId w:val="39"/>
    <w:lvlOverride w:ilvl="0">
      <w:lvl w:ilvl="0">
        <w:numFmt w:val="lowerLetter"/>
        <w:lvlText w:val="%1."/>
        <w:lvlJc w:val="left"/>
      </w:lvl>
    </w:lvlOverride>
    <w:lvlOverride w:ilvl="1">
      <w:lvl w:ilvl="1">
        <w:numFmt w:val="lowerRoman"/>
        <w:lvlText w:val="%2."/>
        <w:lvlJc w:val="right"/>
      </w:lvl>
    </w:lvlOverride>
  </w:num>
  <w:num w:numId="37">
    <w:abstractNumId w:val="40"/>
  </w:num>
  <w:num w:numId="38">
    <w:abstractNumId w:val="42"/>
  </w:num>
  <w:num w:numId="39">
    <w:abstractNumId w:val="20"/>
  </w:num>
  <w:num w:numId="40">
    <w:abstractNumId w:val="43"/>
  </w:num>
  <w:num w:numId="41">
    <w:abstractNumId w:val="19"/>
    <w:lvlOverride w:ilvl="0">
      <w:lvl w:ilvl="0">
        <w:numFmt w:val="lowerLetter"/>
        <w:lvlText w:val="%1."/>
        <w:lvlJc w:val="left"/>
      </w:lvl>
    </w:lvlOverride>
  </w:num>
  <w:num w:numId="42">
    <w:abstractNumId w:val="19"/>
    <w:lvlOverride w:ilvl="0">
      <w:lvl w:ilvl="0">
        <w:numFmt w:val="lowerLetter"/>
        <w:lvlText w:val="%1."/>
        <w:lvlJc w:val="left"/>
      </w:lvl>
    </w:lvlOverride>
    <w:lvlOverride w:ilvl="1">
      <w:lvl w:ilvl="1">
        <w:numFmt w:val="lowerRoman"/>
        <w:lvlText w:val="%2."/>
        <w:lvlJc w:val="right"/>
      </w:lvl>
    </w:lvlOverride>
  </w:num>
  <w:num w:numId="43">
    <w:abstractNumId w:val="19"/>
    <w:lvlOverride w:ilvl="0">
      <w:lvl w:ilvl="0">
        <w:numFmt w:val="lowerLetter"/>
        <w:lvlText w:val="%1."/>
        <w:lvlJc w:val="left"/>
      </w:lvl>
    </w:lvlOverride>
    <w:lvlOverride w:ilvl="1">
      <w:lvl w:ilvl="1">
        <w:numFmt w:val="lowerRoman"/>
        <w:lvlText w:val="%2."/>
        <w:lvlJc w:val="right"/>
      </w:lvl>
    </w:lvlOverride>
  </w:num>
  <w:num w:numId="44">
    <w:abstractNumId w:val="31"/>
  </w:num>
  <w:num w:numId="45">
    <w:abstractNumId w:val="13"/>
  </w:num>
  <w:num w:numId="46">
    <w:abstractNumId w:val="32"/>
  </w:num>
  <w:num w:numId="47">
    <w:abstractNumId w:val="16"/>
    <w:lvlOverride w:ilvl="0">
      <w:lvl w:ilvl="0">
        <w:numFmt w:val="lowerLetter"/>
        <w:lvlText w:val="%1."/>
        <w:lvlJc w:val="left"/>
      </w:lvl>
    </w:lvlOverride>
  </w:num>
  <w:num w:numId="48">
    <w:abstractNumId w:val="16"/>
    <w:lvlOverride w:ilvl="0">
      <w:lvl w:ilvl="0">
        <w:numFmt w:val="lowerLetter"/>
        <w:lvlText w:val="%1."/>
        <w:lvlJc w:val="left"/>
      </w:lvl>
    </w:lvlOverride>
    <w:lvlOverride w:ilvl="1">
      <w:lvl w:ilvl="1">
        <w:numFmt w:val="lowerRoman"/>
        <w:lvlText w:val="%2."/>
        <w:lvlJc w:val="right"/>
      </w:lvl>
    </w:lvlOverride>
  </w:num>
  <w:num w:numId="49">
    <w:abstractNumId w:val="16"/>
    <w:lvlOverride w:ilvl="0">
      <w:lvl w:ilvl="0">
        <w:numFmt w:val="lowerLetter"/>
        <w:lvlText w:val="%1."/>
        <w:lvlJc w:val="left"/>
      </w:lvl>
    </w:lvlOverride>
    <w:lvlOverride w:ilvl="1">
      <w:lvl w:ilvl="1">
        <w:numFmt w:val="lowerRoman"/>
        <w:lvlText w:val="%2."/>
        <w:lvlJc w:val="right"/>
      </w:lvl>
    </w:lvlOverride>
  </w:num>
  <w:num w:numId="50">
    <w:abstractNumId w:val="12"/>
  </w:num>
  <w:num w:numId="51">
    <w:abstractNumId w:val="7"/>
  </w:num>
  <w:num w:numId="52">
    <w:abstractNumId w:val="36"/>
  </w:num>
  <w:num w:numId="53">
    <w:abstractNumId w:val="27"/>
  </w:num>
  <w:num w:numId="54">
    <w:abstractNumId w:val="0"/>
  </w:num>
  <w:num w:numId="55">
    <w:abstractNumId w:val="23"/>
  </w:num>
  <w:num w:numId="56">
    <w:abstractNumId w:val="41"/>
  </w:num>
  <w:num w:numId="57">
    <w:abstractNumId w:val="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Cole">
    <w15:presenceInfo w15:providerId="Windows Live" w15:userId="e015fc3422a27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C6"/>
    <w:rsid w:val="00002704"/>
    <w:rsid w:val="00012BFC"/>
    <w:rsid w:val="00033B41"/>
    <w:rsid w:val="00053E82"/>
    <w:rsid w:val="000673F0"/>
    <w:rsid w:val="000F1514"/>
    <w:rsid w:val="000F5074"/>
    <w:rsid w:val="00156090"/>
    <w:rsid w:val="001630E9"/>
    <w:rsid w:val="001D03C6"/>
    <w:rsid w:val="001F50A1"/>
    <w:rsid w:val="0026284D"/>
    <w:rsid w:val="002A416A"/>
    <w:rsid w:val="00302B4D"/>
    <w:rsid w:val="00306705"/>
    <w:rsid w:val="00337545"/>
    <w:rsid w:val="0035024B"/>
    <w:rsid w:val="0035190A"/>
    <w:rsid w:val="00360D37"/>
    <w:rsid w:val="003D5A57"/>
    <w:rsid w:val="00471C5E"/>
    <w:rsid w:val="00483924"/>
    <w:rsid w:val="004C1B7E"/>
    <w:rsid w:val="004F76AC"/>
    <w:rsid w:val="00516298"/>
    <w:rsid w:val="00586CAF"/>
    <w:rsid w:val="005D3388"/>
    <w:rsid w:val="0063636F"/>
    <w:rsid w:val="00720518"/>
    <w:rsid w:val="00763820"/>
    <w:rsid w:val="007863B3"/>
    <w:rsid w:val="007E4A16"/>
    <w:rsid w:val="007F1302"/>
    <w:rsid w:val="00804ADA"/>
    <w:rsid w:val="00811B4D"/>
    <w:rsid w:val="00826F7E"/>
    <w:rsid w:val="00881384"/>
    <w:rsid w:val="008937C0"/>
    <w:rsid w:val="008E4DA1"/>
    <w:rsid w:val="008E740B"/>
    <w:rsid w:val="008F0DC1"/>
    <w:rsid w:val="00907A9A"/>
    <w:rsid w:val="00914091"/>
    <w:rsid w:val="00965C29"/>
    <w:rsid w:val="009D5CAF"/>
    <w:rsid w:val="009D7748"/>
    <w:rsid w:val="00A1738F"/>
    <w:rsid w:val="00A41769"/>
    <w:rsid w:val="00AC3C23"/>
    <w:rsid w:val="00AD02DB"/>
    <w:rsid w:val="00AE0383"/>
    <w:rsid w:val="00B5654D"/>
    <w:rsid w:val="00B645C2"/>
    <w:rsid w:val="00BD1BF9"/>
    <w:rsid w:val="00BE2FDA"/>
    <w:rsid w:val="00BF2E43"/>
    <w:rsid w:val="00C06909"/>
    <w:rsid w:val="00C23B7E"/>
    <w:rsid w:val="00C73DF0"/>
    <w:rsid w:val="00C818E2"/>
    <w:rsid w:val="00CA59C2"/>
    <w:rsid w:val="00D012E5"/>
    <w:rsid w:val="00D35887"/>
    <w:rsid w:val="00D87E07"/>
    <w:rsid w:val="00DA5131"/>
    <w:rsid w:val="00DD7D19"/>
    <w:rsid w:val="00E508A7"/>
    <w:rsid w:val="00EB2D57"/>
    <w:rsid w:val="00EC4A5F"/>
    <w:rsid w:val="00EF3823"/>
    <w:rsid w:val="00F40FC8"/>
    <w:rsid w:val="00F61199"/>
    <w:rsid w:val="00F77E88"/>
    <w:rsid w:val="00F85537"/>
    <w:rsid w:val="00F86982"/>
    <w:rsid w:val="00FA68F6"/>
    <w:rsid w:val="00FC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AB74"/>
  <w15:chartTrackingRefBased/>
  <w15:docId w15:val="{A3B9F89A-86A9-41DC-8445-8D965902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0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514"/>
    <w:pPr>
      <w:ind w:left="720"/>
      <w:contextualSpacing/>
    </w:pPr>
  </w:style>
  <w:style w:type="paragraph" w:styleId="NormalWeb">
    <w:name w:val="Normal (Web)"/>
    <w:basedOn w:val="Normal"/>
    <w:uiPriority w:val="99"/>
    <w:unhideWhenUsed/>
    <w:rsid w:val="003519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29"/>
    <w:rPr>
      <w:rFonts w:ascii="Segoe UI" w:hAnsi="Segoe UI" w:cs="Segoe UI"/>
      <w:sz w:val="18"/>
      <w:szCs w:val="18"/>
    </w:rPr>
  </w:style>
  <w:style w:type="character" w:customStyle="1" w:styleId="apple-converted-space">
    <w:name w:val="apple-converted-space"/>
    <w:basedOn w:val="DefaultParagraphFont"/>
    <w:rsid w:val="00914091"/>
  </w:style>
  <w:style w:type="character" w:customStyle="1" w:styleId="il">
    <w:name w:val="il"/>
    <w:basedOn w:val="DefaultParagraphFont"/>
    <w:rsid w:val="00914091"/>
  </w:style>
  <w:style w:type="character" w:styleId="CommentReference">
    <w:name w:val="annotation reference"/>
    <w:basedOn w:val="DefaultParagraphFont"/>
    <w:uiPriority w:val="99"/>
    <w:semiHidden/>
    <w:unhideWhenUsed/>
    <w:rsid w:val="00483924"/>
    <w:rPr>
      <w:sz w:val="16"/>
      <w:szCs w:val="16"/>
    </w:rPr>
  </w:style>
  <w:style w:type="paragraph" w:styleId="CommentText">
    <w:name w:val="annotation text"/>
    <w:basedOn w:val="Normal"/>
    <w:link w:val="CommentTextChar"/>
    <w:uiPriority w:val="99"/>
    <w:semiHidden/>
    <w:unhideWhenUsed/>
    <w:rsid w:val="00483924"/>
    <w:pPr>
      <w:spacing w:line="240" w:lineRule="auto"/>
    </w:pPr>
    <w:rPr>
      <w:sz w:val="20"/>
      <w:szCs w:val="20"/>
    </w:rPr>
  </w:style>
  <w:style w:type="character" w:customStyle="1" w:styleId="CommentTextChar">
    <w:name w:val="Comment Text Char"/>
    <w:basedOn w:val="DefaultParagraphFont"/>
    <w:link w:val="CommentText"/>
    <w:uiPriority w:val="99"/>
    <w:semiHidden/>
    <w:rsid w:val="00483924"/>
    <w:rPr>
      <w:sz w:val="20"/>
      <w:szCs w:val="20"/>
    </w:rPr>
  </w:style>
  <w:style w:type="paragraph" w:styleId="CommentSubject">
    <w:name w:val="annotation subject"/>
    <w:basedOn w:val="CommentText"/>
    <w:next w:val="CommentText"/>
    <w:link w:val="CommentSubjectChar"/>
    <w:uiPriority w:val="99"/>
    <w:semiHidden/>
    <w:unhideWhenUsed/>
    <w:rsid w:val="00483924"/>
    <w:rPr>
      <w:b/>
      <w:bCs/>
    </w:rPr>
  </w:style>
  <w:style w:type="character" w:customStyle="1" w:styleId="CommentSubjectChar">
    <w:name w:val="Comment Subject Char"/>
    <w:basedOn w:val="CommentTextChar"/>
    <w:link w:val="CommentSubject"/>
    <w:uiPriority w:val="99"/>
    <w:semiHidden/>
    <w:rsid w:val="00483924"/>
    <w:rPr>
      <w:b/>
      <w:bCs/>
      <w:sz w:val="20"/>
      <w:szCs w:val="20"/>
    </w:rPr>
  </w:style>
  <w:style w:type="character" w:customStyle="1" w:styleId="apple-tab-span">
    <w:name w:val="apple-tab-span"/>
    <w:basedOn w:val="DefaultParagraphFont"/>
    <w:rsid w:val="00786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40288">
      <w:bodyDiv w:val="1"/>
      <w:marLeft w:val="0"/>
      <w:marRight w:val="0"/>
      <w:marTop w:val="0"/>
      <w:marBottom w:val="0"/>
      <w:divBdr>
        <w:top w:val="none" w:sz="0" w:space="0" w:color="auto"/>
        <w:left w:val="none" w:sz="0" w:space="0" w:color="auto"/>
        <w:bottom w:val="none" w:sz="0" w:space="0" w:color="auto"/>
        <w:right w:val="none" w:sz="0" w:space="0" w:color="auto"/>
      </w:divBdr>
    </w:div>
    <w:div w:id="90393989">
      <w:bodyDiv w:val="1"/>
      <w:marLeft w:val="0"/>
      <w:marRight w:val="0"/>
      <w:marTop w:val="0"/>
      <w:marBottom w:val="0"/>
      <w:divBdr>
        <w:top w:val="none" w:sz="0" w:space="0" w:color="auto"/>
        <w:left w:val="none" w:sz="0" w:space="0" w:color="auto"/>
        <w:bottom w:val="none" w:sz="0" w:space="0" w:color="auto"/>
        <w:right w:val="none" w:sz="0" w:space="0" w:color="auto"/>
      </w:divBdr>
    </w:div>
    <w:div w:id="380446883">
      <w:bodyDiv w:val="1"/>
      <w:marLeft w:val="0"/>
      <w:marRight w:val="0"/>
      <w:marTop w:val="0"/>
      <w:marBottom w:val="0"/>
      <w:divBdr>
        <w:top w:val="none" w:sz="0" w:space="0" w:color="auto"/>
        <w:left w:val="none" w:sz="0" w:space="0" w:color="auto"/>
        <w:bottom w:val="none" w:sz="0" w:space="0" w:color="auto"/>
        <w:right w:val="none" w:sz="0" w:space="0" w:color="auto"/>
      </w:divBdr>
    </w:div>
    <w:div w:id="418215098">
      <w:bodyDiv w:val="1"/>
      <w:marLeft w:val="0"/>
      <w:marRight w:val="0"/>
      <w:marTop w:val="0"/>
      <w:marBottom w:val="0"/>
      <w:divBdr>
        <w:top w:val="none" w:sz="0" w:space="0" w:color="auto"/>
        <w:left w:val="none" w:sz="0" w:space="0" w:color="auto"/>
        <w:bottom w:val="none" w:sz="0" w:space="0" w:color="auto"/>
        <w:right w:val="none" w:sz="0" w:space="0" w:color="auto"/>
      </w:divBdr>
    </w:div>
    <w:div w:id="489952171">
      <w:bodyDiv w:val="1"/>
      <w:marLeft w:val="0"/>
      <w:marRight w:val="0"/>
      <w:marTop w:val="0"/>
      <w:marBottom w:val="0"/>
      <w:divBdr>
        <w:top w:val="none" w:sz="0" w:space="0" w:color="auto"/>
        <w:left w:val="none" w:sz="0" w:space="0" w:color="auto"/>
        <w:bottom w:val="none" w:sz="0" w:space="0" w:color="auto"/>
        <w:right w:val="none" w:sz="0" w:space="0" w:color="auto"/>
      </w:divBdr>
    </w:div>
    <w:div w:id="501816426">
      <w:bodyDiv w:val="1"/>
      <w:marLeft w:val="0"/>
      <w:marRight w:val="0"/>
      <w:marTop w:val="0"/>
      <w:marBottom w:val="0"/>
      <w:divBdr>
        <w:top w:val="none" w:sz="0" w:space="0" w:color="auto"/>
        <w:left w:val="none" w:sz="0" w:space="0" w:color="auto"/>
        <w:bottom w:val="none" w:sz="0" w:space="0" w:color="auto"/>
        <w:right w:val="none" w:sz="0" w:space="0" w:color="auto"/>
      </w:divBdr>
    </w:div>
    <w:div w:id="592666927">
      <w:bodyDiv w:val="1"/>
      <w:marLeft w:val="0"/>
      <w:marRight w:val="0"/>
      <w:marTop w:val="0"/>
      <w:marBottom w:val="0"/>
      <w:divBdr>
        <w:top w:val="none" w:sz="0" w:space="0" w:color="auto"/>
        <w:left w:val="none" w:sz="0" w:space="0" w:color="auto"/>
        <w:bottom w:val="none" w:sz="0" w:space="0" w:color="auto"/>
        <w:right w:val="none" w:sz="0" w:space="0" w:color="auto"/>
      </w:divBdr>
    </w:div>
    <w:div w:id="611983335">
      <w:bodyDiv w:val="1"/>
      <w:marLeft w:val="0"/>
      <w:marRight w:val="0"/>
      <w:marTop w:val="0"/>
      <w:marBottom w:val="0"/>
      <w:divBdr>
        <w:top w:val="none" w:sz="0" w:space="0" w:color="auto"/>
        <w:left w:val="none" w:sz="0" w:space="0" w:color="auto"/>
        <w:bottom w:val="none" w:sz="0" w:space="0" w:color="auto"/>
        <w:right w:val="none" w:sz="0" w:space="0" w:color="auto"/>
      </w:divBdr>
    </w:div>
    <w:div w:id="759911102">
      <w:bodyDiv w:val="1"/>
      <w:marLeft w:val="0"/>
      <w:marRight w:val="0"/>
      <w:marTop w:val="0"/>
      <w:marBottom w:val="0"/>
      <w:divBdr>
        <w:top w:val="none" w:sz="0" w:space="0" w:color="auto"/>
        <w:left w:val="none" w:sz="0" w:space="0" w:color="auto"/>
        <w:bottom w:val="none" w:sz="0" w:space="0" w:color="auto"/>
        <w:right w:val="none" w:sz="0" w:space="0" w:color="auto"/>
      </w:divBdr>
    </w:div>
    <w:div w:id="981278658">
      <w:bodyDiv w:val="1"/>
      <w:marLeft w:val="0"/>
      <w:marRight w:val="0"/>
      <w:marTop w:val="0"/>
      <w:marBottom w:val="0"/>
      <w:divBdr>
        <w:top w:val="none" w:sz="0" w:space="0" w:color="auto"/>
        <w:left w:val="none" w:sz="0" w:space="0" w:color="auto"/>
        <w:bottom w:val="none" w:sz="0" w:space="0" w:color="auto"/>
        <w:right w:val="none" w:sz="0" w:space="0" w:color="auto"/>
      </w:divBdr>
    </w:div>
    <w:div w:id="1000353777">
      <w:bodyDiv w:val="1"/>
      <w:marLeft w:val="0"/>
      <w:marRight w:val="0"/>
      <w:marTop w:val="0"/>
      <w:marBottom w:val="0"/>
      <w:divBdr>
        <w:top w:val="none" w:sz="0" w:space="0" w:color="auto"/>
        <w:left w:val="none" w:sz="0" w:space="0" w:color="auto"/>
        <w:bottom w:val="none" w:sz="0" w:space="0" w:color="auto"/>
        <w:right w:val="none" w:sz="0" w:space="0" w:color="auto"/>
      </w:divBdr>
    </w:div>
    <w:div w:id="1023287145">
      <w:bodyDiv w:val="1"/>
      <w:marLeft w:val="0"/>
      <w:marRight w:val="0"/>
      <w:marTop w:val="0"/>
      <w:marBottom w:val="0"/>
      <w:divBdr>
        <w:top w:val="none" w:sz="0" w:space="0" w:color="auto"/>
        <w:left w:val="none" w:sz="0" w:space="0" w:color="auto"/>
        <w:bottom w:val="none" w:sz="0" w:space="0" w:color="auto"/>
        <w:right w:val="none" w:sz="0" w:space="0" w:color="auto"/>
      </w:divBdr>
    </w:div>
    <w:div w:id="1266187428">
      <w:bodyDiv w:val="1"/>
      <w:marLeft w:val="0"/>
      <w:marRight w:val="0"/>
      <w:marTop w:val="0"/>
      <w:marBottom w:val="0"/>
      <w:divBdr>
        <w:top w:val="none" w:sz="0" w:space="0" w:color="auto"/>
        <w:left w:val="none" w:sz="0" w:space="0" w:color="auto"/>
        <w:bottom w:val="none" w:sz="0" w:space="0" w:color="auto"/>
        <w:right w:val="none" w:sz="0" w:space="0" w:color="auto"/>
      </w:divBdr>
    </w:div>
    <w:div w:id="1411661560">
      <w:bodyDiv w:val="1"/>
      <w:marLeft w:val="0"/>
      <w:marRight w:val="0"/>
      <w:marTop w:val="0"/>
      <w:marBottom w:val="0"/>
      <w:divBdr>
        <w:top w:val="none" w:sz="0" w:space="0" w:color="auto"/>
        <w:left w:val="none" w:sz="0" w:space="0" w:color="auto"/>
        <w:bottom w:val="none" w:sz="0" w:space="0" w:color="auto"/>
        <w:right w:val="none" w:sz="0" w:space="0" w:color="auto"/>
      </w:divBdr>
    </w:div>
    <w:div w:id="1418012673">
      <w:bodyDiv w:val="1"/>
      <w:marLeft w:val="0"/>
      <w:marRight w:val="0"/>
      <w:marTop w:val="0"/>
      <w:marBottom w:val="0"/>
      <w:divBdr>
        <w:top w:val="none" w:sz="0" w:space="0" w:color="auto"/>
        <w:left w:val="none" w:sz="0" w:space="0" w:color="auto"/>
        <w:bottom w:val="none" w:sz="0" w:space="0" w:color="auto"/>
        <w:right w:val="none" w:sz="0" w:space="0" w:color="auto"/>
      </w:divBdr>
    </w:div>
    <w:div w:id="1608152175">
      <w:bodyDiv w:val="1"/>
      <w:marLeft w:val="0"/>
      <w:marRight w:val="0"/>
      <w:marTop w:val="0"/>
      <w:marBottom w:val="0"/>
      <w:divBdr>
        <w:top w:val="none" w:sz="0" w:space="0" w:color="auto"/>
        <w:left w:val="none" w:sz="0" w:space="0" w:color="auto"/>
        <w:bottom w:val="none" w:sz="0" w:space="0" w:color="auto"/>
        <w:right w:val="none" w:sz="0" w:space="0" w:color="auto"/>
      </w:divBdr>
    </w:div>
    <w:div w:id="1783527023">
      <w:bodyDiv w:val="1"/>
      <w:marLeft w:val="0"/>
      <w:marRight w:val="0"/>
      <w:marTop w:val="0"/>
      <w:marBottom w:val="0"/>
      <w:divBdr>
        <w:top w:val="none" w:sz="0" w:space="0" w:color="auto"/>
        <w:left w:val="none" w:sz="0" w:space="0" w:color="auto"/>
        <w:bottom w:val="none" w:sz="0" w:space="0" w:color="auto"/>
        <w:right w:val="none" w:sz="0" w:space="0" w:color="auto"/>
      </w:divBdr>
    </w:div>
    <w:div w:id="1799566111">
      <w:bodyDiv w:val="1"/>
      <w:marLeft w:val="0"/>
      <w:marRight w:val="0"/>
      <w:marTop w:val="0"/>
      <w:marBottom w:val="0"/>
      <w:divBdr>
        <w:top w:val="none" w:sz="0" w:space="0" w:color="auto"/>
        <w:left w:val="none" w:sz="0" w:space="0" w:color="auto"/>
        <w:bottom w:val="none" w:sz="0" w:space="0" w:color="auto"/>
        <w:right w:val="none" w:sz="0" w:space="0" w:color="auto"/>
      </w:divBdr>
    </w:div>
    <w:div w:id="1910730463">
      <w:bodyDiv w:val="1"/>
      <w:marLeft w:val="0"/>
      <w:marRight w:val="0"/>
      <w:marTop w:val="0"/>
      <w:marBottom w:val="0"/>
      <w:divBdr>
        <w:top w:val="none" w:sz="0" w:space="0" w:color="auto"/>
        <w:left w:val="none" w:sz="0" w:space="0" w:color="auto"/>
        <w:bottom w:val="none" w:sz="0" w:space="0" w:color="auto"/>
        <w:right w:val="none" w:sz="0" w:space="0" w:color="auto"/>
      </w:divBdr>
    </w:div>
    <w:div w:id="1921718975">
      <w:bodyDiv w:val="1"/>
      <w:marLeft w:val="0"/>
      <w:marRight w:val="0"/>
      <w:marTop w:val="0"/>
      <w:marBottom w:val="0"/>
      <w:divBdr>
        <w:top w:val="none" w:sz="0" w:space="0" w:color="auto"/>
        <w:left w:val="none" w:sz="0" w:space="0" w:color="auto"/>
        <w:bottom w:val="none" w:sz="0" w:space="0" w:color="auto"/>
        <w:right w:val="none" w:sz="0" w:space="0" w:color="auto"/>
      </w:divBdr>
    </w:div>
    <w:div w:id="2037928418">
      <w:bodyDiv w:val="1"/>
      <w:marLeft w:val="0"/>
      <w:marRight w:val="0"/>
      <w:marTop w:val="0"/>
      <w:marBottom w:val="0"/>
      <w:divBdr>
        <w:top w:val="none" w:sz="0" w:space="0" w:color="auto"/>
        <w:left w:val="none" w:sz="0" w:space="0" w:color="auto"/>
        <w:bottom w:val="none" w:sz="0" w:space="0" w:color="auto"/>
        <w:right w:val="none" w:sz="0" w:space="0" w:color="auto"/>
      </w:divBdr>
    </w:div>
    <w:div w:id="21043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11</Pages>
  <Words>4489</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52</cp:revision>
  <dcterms:created xsi:type="dcterms:W3CDTF">2017-02-10T15:49:00Z</dcterms:created>
  <dcterms:modified xsi:type="dcterms:W3CDTF">2017-02-15T02:05:00Z</dcterms:modified>
</cp:coreProperties>
</file>